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9084" w14:textId="77777777" w:rsidR="00CE608B" w:rsidRDefault="00C45539">
      <w:r w:rsidRPr="00C45539">
        <w:rPr>
          <w:noProof/>
          <w:color w:val="E30613"/>
          <w:lang w:eastAsia="de-DE"/>
        </w:rPr>
        <mc:AlternateContent>
          <mc:Choice Requires="wps">
            <w:drawing>
              <wp:anchor distT="0" distB="0" distL="114300" distR="114300" simplePos="0" relativeHeight="251664384" behindDoc="0" locked="0" layoutInCell="1" allowOverlap="1" wp14:anchorId="61E65B20" wp14:editId="5D42C266">
                <wp:simplePos x="0" y="0"/>
                <wp:positionH relativeFrom="column">
                  <wp:posOffset>781685</wp:posOffset>
                </wp:positionH>
                <wp:positionV relativeFrom="paragraph">
                  <wp:posOffset>-73660</wp:posOffset>
                </wp:positionV>
                <wp:extent cx="2421331" cy="0"/>
                <wp:effectExtent l="0" t="0" r="36195" b="19050"/>
                <wp:wrapNone/>
                <wp:docPr id="5" name="Gerader Verbinder 5"/>
                <wp:cNvGraphicFramePr/>
                <a:graphic xmlns:a="http://schemas.openxmlformats.org/drawingml/2006/main">
                  <a:graphicData uri="http://schemas.microsoft.com/office/word/2010/wordprocessingShape">
                    <wps:wsp>
                      <wps:cNvCnPr/>
                      <wps:spPr>
                        <a:xfrm>
                          <a:off x="0" y="0"/>
                          <a:ext cx="2421331" cy="0"/>
                        </a:xfrm>
                        <a:prstGeom prst="line">
                          <a:avLst/>
                        </a:prstGeom>
                        <a:ln w="12700">
                          <a:solidFill>
                            <a:srgbClr val="009FE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75032" id="Gerader Verbinde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5pt,-5.8pt" to="252.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" strokecolor="#009fe3" strokeweight="1pt"/>
            </w:pict>
          </mc:Fallback>
        </mc:AlternateContent>
      </w:r>
      <w:r w:rsidR="00CE608B">
        <w:rPr>
          <w:noProof/>
          <w:lang w:eastAsia="de-DE"/>
        </w:rPr>
        <mc:AlternateContent>
          <mc:Choice Requires="wps">
            <w:drawing>
              <wp:anchor distT="45720" distB="45720" distL="114300" distR="114300" simplePos="0" relativeHeight="251661312" behindDoc="0" locked="0" layoutInCell="1" allowOverlap="1" wp14:anchorId="6528B2D9" wp14:editId="656208F8">
                <wp:simplePos x="0" y="0"/>
                <wp:positionH relativeFrom="column">
                  <wp:posOffset>781685</wp:posOffset>
                </wp:positionH>
                <wp:positionV relativeFrom="paragraph">
                  <wp:posOffset>-73355</wp:posOffset>
                </wp:positionV>
                <wp:extent cx="2360930" cy="321869"/>
                <wp:effectExtent l="0" t="0" r="1270" b="25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1869"/>
                        </a:xfrm>
                        <a:prstGeom prst="rect">
                          <a:avLst/>
                        </a:prstGeom>
                        <a:noFill/>
                        <a:ln w="9525">
                          <a:noFill/>
                          <a:miter lim="800000"/>
                          <a:headEnd/>
                          <a:tailEnd/>
                        </a:ln>
                      </wps:spPr>
                      <wps:txbx>
                        <w:txbxContent>
                          <w:p w14:paraId="382B3637" w14:textId="77777777" w:rsidR="000B0F7A" w:rsidRPr="003770D3" w:rsidRDefault="000B0F7A" w:rsidP="00CE608B">
                            <w:pPr>
                              <w:pStyle w:val="Herausgeber"/>
                              <w:rPr>
                                <w:color w:val="009FE3"/>
                              </w:rPr>
                            </w:pPr>
                            <w:r>
                              <w:rPr>
                                <w:color w:val="009FE3"/>
                              </w:rPr>
                              <w:t>Informatik</w:t>
                            </w:r>
                          </w:p>
                          <w:p w14:paraId="6CCBBD63" w14:textId="77777777" w:rsidR="000B0F7A" w:rsidRDefault="000B0F7A"/>
                        </w:txbxContent>
                      </wps:txbx>
                      <wps:bodyPr rot="0" vert="horz" wrap="square" lIns="0" tIns="0" rIns="0" bIns="0" anchor="b"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528B2D9" id="_x0000_t202" coordsize="21600,21600" o:spt="202" path="m,l,21600r21600,l21600,xe">
                <v:stroke joinstyle="miter"/>
                <v:path gradientshapeok="t" o:connecttype="rect"/>
              </v:shapetype>
              <v:shape id="Textfeld 2" o:spid="_x0000_s1026" type="#_x0000_t202" style="position:absolute;margin-left:61.55pt;margin-top:-5.8pt;width:185.9pt;height:25.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" filled="f" stroked="f">
                <v:textbox inset="0,0,0,0">
                  <w:txbxContent>
                    <w:p w14:paraId="382B3637" w14:textId="77777777" w:rsidR="000B0F7A" w:rsidRPr="003770D3" w:rsidRDefault="000B0F7A" w:rsidP="00CE608B">
                      <w:pPr>
                        <w:pStyle w:val="Herausgeber"/>
                        <w:rPr>
                          <w:color w:val="009FE3"/>
                        </w:rPr>
                      </w:pPr>
                      <w:r>
                        <w:rPr>
                          <w:color w:val="009FE3"/>
                        </w:rPr>
                        <w:t>Informatik</w:t>
                      </w:r>
                    </w:p>
                    <w:p w14:paraId="6CCBBD63" w14:textId="77777777" w:rsidR="000B0F7A" w:rsidRDefault="000B0F7A"/>
                  </w:txbxContent>
                </v:textbox>
              </v:shape>
            </w:pict>
          </mc:Fallback>
        </mc:AlternateContent>
      </w:r>
    </w:p>
    <w:p w14:paraId="3AF2093F" w14:textId="77777777" w:rsidR="00C45539" w:rsidRDefault="00C45539" w:rsidP="001557B4">
      <w:pPr>
        <w:pStyle w:val="Herausgeber"/>
      </w:pPr>
    </w:p>
    <w:p w14:paraId="4466C392" w14:textId="1ACF3DC2" w:rsidR="003C06E4" w:rsidRDefault="003C06E4" w:rsidP="003C06E4">
      <w:pPr>
        <w:pStyle w:val="EinfAbs"/>
        <w:rPr>
          <w:rFonts w:ascii="Arial" w:hAnsi="Arial" w:cs="Arial"/>
          <w:b/>
          <w:bCs/>
        </w:rPr>
      </w:pPr>
      <w:r>
        <w:rPr>
          <w:rFonts w:ascii="Arial" w:hAnsi="Arial" w:cs="Arial"/>
          <w:b/>
          <w:bCs/>
        </w:rPr>
        <w:t>Lennart Schrader,</w:t>
      </w:r>
      <w:r w:rsidR="009A76AE">
        <w:rPr>
          <w:rFonts w:ascii="Arial" w:hAnsi="Arial" w:cs="Arial"/>
          <w:b/>
          <w:bCs/>
        </w:rPr>
        <w:t xml:space="preserve"> </w:t>
      </w:r>
      <w:r w:rsidR="00FB08A7" w:rsidRPr="00FB08A7">
        <w:rPr>
          <w:rFonts w:ascii="Arial" w:hAnsi="Arial" w:cs="Arial"/>
          <w:b/>
          <w:bCs/>
          <w:color w:val="FF0000"/>
        </w:rPr>
        <w:t>70476901</w:t>
      </w:r>
    </w:p>
    <w:p w14:paraId="725981F0" w14:textId="79A582A1" w:rsidR="00C45539" w:rsidRPr="003C06E4" w:rsidRDefault="00FB08A7" w:rsidP="003C06E4">
      <w:pPr>
        <w:pStyle w:val="EinfAbs"/>
        <w:rPr>
          <w:rFonts w:ascii="Arial" w:hAnsi="Arial" w:cs="Arial"/>
          <w:b/>
          <w:bCs/>
        </w:rPr>
      </w:pPr>
      <w:r>
        <w:rPr>
          <w:rFonts w:ascii="Arial" w:hAnsi="Arial" w:cs="Arial"/>
          <w:b/>
          <w:bCs/>
        </w:rPr>
        <w:t>Till Hajek</w:t>
      </w:r>
      <w:r w:rsidR="003C06E4" w:rsidRPr="003C06E4">
        <w:rPr>
          <w:rFonts w:ascii="Arial" w:hAnsi="Arial" w:cs="Arial"/>
          <w:b/>
          <w:bCs/>
        </w:rPr>
        <w:t>,</w:t>
      </w:r>
      <w:r w:rsidR="00B257E9">
        <w:rPr>
          <w:rFonts w:ascii="Arial" w:hAnsi="Arial" w:cs="Arial"/>
          <w:b/>
          <w:bCs/>
        </w:rPr>
        <w:t xml:space="preserve"> </w:t>
      </w:r>
      <w:r w:rsidR="00897DA2" w:rsidRPr="00FB08A7">
        <w:rPr>
          <w:rFonts w:ascii="Arial" w:hAnsi="Arial" w:cs="Arial"/>
          <w:b/>
          <w:bCs/>
          <w:color w:val="FF0000"/>
        </w:rPr>
        <w:t>70476901</w:t>
      </w:r>
    </w:p>
    <w:p w14:paraId="586C9C2E" w14:textId="77777777" w:rsidR="00C45539" w:rsidRDefault="00C45539" w:rsidP="00C45539">
      <w:pPr>
        <w:pStyle w:val="EinfAbs"/>
        <w:rPr>
          <w:rFonts w:ascii="Arial" w:hAnsi="Arial" w:cs="Arial"/>
        </w:rPr>
      </w:pPr>
    </w:p>
    <w:p w14:paraId="59B074BD" w14:textId="7E73819C" w:rsidR="00C45539" w:rsidRDefault="00FB08A7" w:rsidP="00C45539">
      <w:pPr>
        <w:pStyle w:val="EinfAbs"/>
        <w:rPr>
          <w:rFonts w:ascii="Arial" w:hAnsi="Arial" w:cs="Arial"/>
          <w:color w:val="003677"/>
          <w:sz w:val="56"/>
          <w:szCs w:val="56"/>
        </w:rPr>
      </w:pPr>
      <w:r>
        <w:rPr>
          <w:rFonts w:ascii="Arial" w:hAnsi="Arial" w:cs="Arial"/>
          <w:color w:val="003677"/>
          <w:sz w:val="56"/>
          <w:szCs w:val="56"/>
        </w:rPr>
        <w:t>Weitere Programmiersprache</w:t>
      </w:r>
      <w:r>
        <w:rPr>
          <w:rFonts w:ascii="Arial" w:hAnsi="Arial" w:cs="Arial"/>
          <w:color w:val="003677"/>
          <w:sz w:val="56"/>
          <w:szCs w:val="56"/>
        </w:rPr>
        <w:br/>
      </w:r>
      <w:r w:rsidRPr="00FB08A7">
        <w:rPr>
          <w:rStyle w:val="Untertitel18ptZchn"/>
        </w:rPr>
        <w:t xml:space="preserve">Dokumentation </w:t>
      </w:r>
      <w:r>
        <w:rPr>
          <w:rStyle w:val="Untertitel18ptZchn"/>
        </w:rPr>
        <w:t>Implementierung einer Enigma-Rotorschlüsselmaschine</w:t>
      </w:r>
    </w:p>
    <w:p w14:paraId="617B634E" w14:textId="77777777" w:rsidR="00C45539" w:rsidRDefault="00C45539" w:rsidP="00C45539">
      <w:pPr>
        <w:pStyle w:val="EinfAbs"/>
        <w:rPr>
          <w:rFonts w:ascii="Arial" w:hAnsi="Arial" w:cs="Arial"/>
        </w:rPr>
      </w:pPr>
    </w:p>
    <w:p w14:paraId="559D8FB6" w14:textId="77777777" w:rsidR="00C45539" w:rsidRDefault="00C45539" w:rsidP="00C45539">
      <w:pPr>
        <w:pStyle w:val="EinfAbs"/>
        <w:rPr>
          <w:rFonts w:ascii="Arial" w:hAnsi="Arial" w:cs="Arial"/>
        </w:rPr>
      </w:pPr>
    </w:p>
    <w:p w14:paraId="189F13EF" w14:textId="77777777" w:rsidR="00C45539" w:rsidRDefault="00C45539" w:rsidP="00C45539">
      <w:pPr>
        <w:pStyle w:val="EinfAbs"/>
        <w:rPr>
          <w:rFonts w:ascii="Arial" w:hAnsi="Arial" w:cs="Arial"/>
        </w:rPr>
      </w:pPr>
    </w:p>
    <w:p w14:paraId="29CC70FF" w14:textId="77777777" w:rsidR="00C45539" w:rsidRDefault="00C45539" w:rsidP="00C45539">
      <w:pPr>
        <w:pStyle w:val="EinfAbs"/>
        <w:rPr>
          <w:rFonts w:ascii="Arial" w:hAnsi="Arial" w:cs="Arial"/>
        </w:rPr>
      </w:pPr>
      <w:proofErr w:type="spellStart"/>
      <w:r>
        <w:rPr>
          <w:rFonts w:ascii="Arial" w:hAnsi="Arial" w:cs="Arial"/>
        </w:rPr>
        <w:t>Ostfalia</w:t>
      </w:r>
      <w:proofErr w:type="spellEnd"/>
      <w:r>
        <w:rPr>
          <w:rFonts w:ascii="Arial" w:hAnsi="Arial" w:cs="Arial"/>
        </w:rPr>
        <w:t xml:space="preserve"> Hochschule für angewandte Wissenschaften </w:t>
      </w:r>
    </w:p>
    <w:p w14:paraId="2317B0D1" w14:textId="77777777" w:rsidR="00C45539" w:rsidRDefault="00C45539" w:rsidP="00C45539">
      <w:pPr>
        <w:pStyle w:val="EinfAbs"/>
        <w:rPr>
          <w:rFonts w:ascii="Arial" w:hAnsi="Arial" w:cs="Arial"/>
        </w:rPr>
      </w:pPr>
      <w:r>
        <w:rPr>
          <w:rFonts w:ascii="Arial" w:hAnsi="Arial" w:cs="Arial"/>
        </w:rPr>
        <w:t xml:space="preserve">– Hochschule Wolfenbüttel </w:t>
      </w:r>
    </w:p>
    <w:p w14:paraId="5EE71505" w14:textId="77777777" w:rsidR="00C45539" w:rsidRDefault="00C4230C" w:rsidP="00C45539">
      <w:pPr>
        <w:pStyle w:val="EinfAbs"/>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7CFEFFA3" wp14:editId="5DA1FF7B">
                <wp:simplePos x="0" y="0"/>
                <wp:positionH relativeFrom="column">
                  <wp:posOffset>-7977</wp:posOffset>
                </wp:positionH>
                <wp:positionV relativeFrom="paragraph">
                  <wp:posOffset>171602</wp:posOffset>
                </wp:positionV>
                <wp:extent cx="5501031" cy="0"/>
                <wp:effectExtent l="0" t="0" r="23495" b="19050"/>
                <wp:wrapNone/>
                <wp:docPr id="6" name="Gerader Verbinder 6"/>
                <wp:cNvGraphicFramePr/>
                <a:graphic xmlns:a="http://schemas.openxmlformats.org/drawingml/2006/main">
                  <a:graphicData uri="http://schemas.microsoft.com/office/word/2010/wordprocessingShape">
                    <wps:wsp>
                      <wps:cNvCnPr/>
                      <wps:spPr>
                        <a:xfrm>
                          <a:off x="0" y="0"/>
                          <a:ext cx="5501031" cy="0"/>
                        </a:xfrm>
                        <a:prstGeom prst="line">
                          <a:avLst/>
                        </a:prstGeom>
                        <a:ln w="12700">
                          <a:solidFill>
                            <a:srgbClr val="009FE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4EF60" id="Gerader Verbinde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5pt,13.5pt" to="4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" strokecolor="#009fe3" strokeweight="1pt"/>
            </w:pict>
          </mc:Fallback>
        </mc:AlternateContent>
      </w:r>
    </w:p>
    <w:p w14:paraId="621E4B83" w14:textId="77777777" w:rsidR="00C45539" w:rsidRDefault="00C45539" w:rsidP="00C45539">
      <w:pPr>
        <w:pStyle w:val="EinfAbs"/>
        <w:rPr>
          <w:rFonts w:ascii="Arial" w:hAnsi="Arial" w:cs="Arial"/>
        </w:rPr>
      </w:pPr>
    </w:p>
    <w:p w14:paraId="7E298E48" w14:textId="77777777" w:rsidR="00FB08A7" w:rsidRPr="00FB08A7" w:rsidRDefault="00C45539" w:rsidP="00FB08A7">
      <w:pPr>
        <w:spacing w:after="0" w:line="240" w:lineRule="auto"/>
        <w:rPr>
          <w:rFonts w:cs="Arial"/>
        </w:rPr>
      </w:pPr>
      <w:r>
        <w:rPr>
          <w:rFonts w:cs="Arial"/>
        </w:rPr>
        <w:t>Erste/-r Prüfer/-in:</w:t>
      </w:r>
      <w:r w:rsidR="00E444B8">
        <w:rPr>
          <w:rFonts w:cs="Arial"/>
        </w:rPr>
        <w:t xml:space="preserve"> </w:t>
      </w:r>
      <w:r w:rsidR="00FB08A7" w:rsidRPr="00FB08A7">
        <w:rPr>
          <w:rFonts w:cs="Arial"/>
        </w:rPr>
        <w:t xml:space="preserve">Prof. Dr. Hans </w:t>
      </w:r>
      <w:proofErr w:type="spellStart"/>
      <w:r w:rsidR="00FB08A7" w:rsidRPr="00FB08A7">
        <w:rPr>
          <w:rFonts w:cs="Arial"/>
        </w:rPr>
        <w:t>Grönniger</w:t>
      </w:r>
      <w:proofErr w:type="spellEnd"/>
      <w:r w:rsidR="00FB08A7" w:rsidRPr="00FB08A7">
        <w:rPr>
          <w:rFonts w:cs="Arial"/>
        </w:rPr>
        <w:t> </w:t>
      </w:r>
    </w:p>
    <w:p w14:paraId="3F43D39B" w14:textId="1B445738" w:rsidR="00C45539" w:rsidRPr="00FB08A7" w:rsidRDefault="00C45539" w:rsidP="00C45539">
      <w:pPr>
        <w:pStyle w:val="EinfAbs"/>
        <w:rPr>
          <w:rFonts w:ascii="Arial" w:hAnsi="Arial" w:cs="Arial"/>
          <w:lang w:val="en-DE"/>
        </w:rPr>
      </w:pPr>
    </w:p>
    <w:p w14:paraId="2819B42E" w14:textId="77777777" w:rsidR="00C45539" w:rsidRDefault="00C45539" w:rsidP="00C45539">
      <w:pPr>
        <w:pStyle w:val="EinfAbs"/>
        <w:rPr>
          <w:rFonts w:ascii="Arial" w:hAnsi="Arial" w:cs="Arial"/>
        </w:rPr>
      </w:pPr>
    </w:p>
    <w:p w14:paraId="7D221E80" w14:textId="181F27E0" w:rsidR="00C4230C" w:rsidRDefault="00C45539" w:rsidP="00C4230C">
      <w:pPr>
        <w:pStyle w:val="EinfAbs"/>
        <w:rPr>
          <w:rFonts w:ascii="Arial" w:hAnsi="Arial" w:cs="Arial"/>
        </w:rPr>
      </w:pPr>
      <w:r>
        <w:rPr>
          <w:rFonts w:ascii="Arial" w:hAnsi="Arial" w:cs="Arial"/>
        </w:rPr>
        <w:t xml:space="preserve">Eingereicht am </w:t>
      </w:r>
      <w:r w:rsidR="00FB08A7">
        <w:rPr>
          <w:rFonts w:ascii="Arial" w:hAnsi="Arial" w:cs="Arial"/>
        </w:rPr>
        <w:t>06</w:t>
      </w:r>
      <w:r w:rsidR="00C4230C">
        <w:rPr>
          <w:rFonts w:ascii="Arial" w:hAnsi="Arial" w:cs="Arial"/>
        </w:rPr>
        <w:t>.</w:t>
      </w:r>
      <w:r w:rsidR="00A749E5">
        <w:rPr>
          <w:rFonts w:ascii="Arial" w:hAnsi="Arial" w:cs="Arial"/>
        </w:rPr>
        <w:t>06</w:t>
      </w:r>
      <w:r w:rsidR="00C4230C">
        <w:rPr>
          <w:rFonts w:ascii="Arial" w:hAnsi="Arial" w:cs="Arial"/>
        </w:rPr>
        <w:t>.</w:t>
      </w:r>
      <w:r w:rsidR="00A749E5">
        <w:rPr>
          <w:rFonts w:ascii="Arial" w:hAnsi="Arial" w:cs="Arial"/>
        </w:rPr>
        <w:t>202</w:t>
      </w:r>
      <w:r w:rsidR="00FB08A7">
        <w:rPr>
          <w:rFonts w:ascii="Arial" w:hAnsi="Arial" w:cs="Arial"/>
        </w:rPr>
        <w:t>1</w:t>
      </w:r>
    </w:p>
    <w:p w14:paraId="20F913E1" w14:textId="77777777" w:rsidR="00C4230C" w:rsidRDefault="00C4230C" w:rsidP="00C4230C">
      <w:pPr>
        <w:pStyle w:val="EinfAbs"/>
        <w:rPr>
          <w:rFonts w:ascii="Arial" w:hAnsi="Arial" w:cs="Arial"/>
        </w:rPr>
      </w:pPr>
    </w:p>
    <w:p w14:paraId="0E7C707D" w14:textId="77777777" w:rsidR="005B6AAF" w:rsidRDefault="005B6AAF" w:rsidP="001557B4">
      <w:pPr>
        <w:pStyle w:val="Herausgeber"/>
      </w:pPr>
    </w:p>
    <w:p w14:paraId="56F42567" w14:textId="77777777" w:rsidR="005B6AAF" w:rsidRPr="00596136" w:rsidRDefault="005B6AAF" w:rsidP="001557B4">
      <w:pPr>
        <w:pStyle w:val="Herausgeber"/>
        <w:sectPr w:rsidR="005B6AAF" w:rsidRPr="00596136" w:rsidSect="0018785D">
          <w:headerReference w:type="default" r:id="rId8"/>
          <w:headerReference w:type="first" r:id="rId9"/>
          <w:footerReference w:type="first" r:id="rId10"/>
          <w:type w:val="continuous"/>
          <w:pgSz w:w="11906" w:h="16838"/>
          <w:pgMar w:top="2098" w:right="1418" w:bottom="1134" w:left="1418" w:header="709" w:footer="709" w:gutter="0"/>
          <w:cols w:sep="1" w:space="426"/>
          <w:titlePg/>
          <w:docGrid w:linePitch="360"/>
        </w:sectPr>
      </w:pPr>
    </w:p>
    <w:p w14:paraId="6F4BD0E2" w14:textId="77777777" w:rsidR="00920F75" w:rsidRDefault="00920F75" w:rsidP="00CF7CB4">
      <w:pPr>
        <w:pStyle w:val="TOCHeading"/>
      </w:pPr>
      <w:r w:rsidRPr="00274E5D">
        <w:lastRenderedPageBreak/>
        <w:t>Inhalt</w:t>
      </w:r>
    </w:p>
    <w:p w14:paraId="2F10F390" w14:textId="5A1FDF8C" w:rsidR="00FB08A7" w:rsidRDefault="00002020">
      <w:pPr>
        <w:pStyle w:val="TOC1"/>
        <w:tabs>
          <w:tab w:val="left" w:pos="2268"/>
        </w:tabs>
        <w:rPr>
          <w:rFonts w:asciiTheme="minorHAnsi" w:eastAsiaTheme="minorEastAsia" w:hAnsiTheme="minorHAnsi" w:cstheme="minorBidi"/>
          <w:b w:val="0"/>
          <w:sz w:val="24"/>
          <w:szCs w:val="24"/>
          <w:lang w:val="en-DE" w:eastAsia="en-GB"/>
        </w:rPr>
      </w:pPr>
      <w:r w:rsidRPr="00F07691">
        <w:rPr>
          <w:sz w:val="22"/>
        </w:rPr>
        <w:fldChar w:fldCharType="begin"/>
      </w:r>
      <w:r w:rsidR="00920F75" w:rsidRPr="00F07691">
        <w:rPr>
          <w:sz w:val="22"/>
        </w:rPr>
        <w:instrText xml:space="preserve"> TOC \o "1-3" \h \z \u </w:instrText>
      </w:r>
      <w:r w:rsidRPr="00F07691">
        <w:rPr>
          <w:sz w:val="22"/>
        </w:rPr>
        <w:fldChar w:fldCharType="separate"/>
      </w:r>
      <w:hyperlink w:anchor="_Toc73304282" w:history="1">
        <w:r w:rsidR="00FB08A7" w:rsidRPr="00F72F8F">
          <w:rPr>
            <w:rStyle w:val="Hyperlink"/>
          </w:rPr>
          <w:t>1</w:t>
        </w:r>
        <w:r w:rsidR="00FB08A7">
          <w:rPr>
            <w:rFonts w:asciiTheme="minorHAnsi" w:eastAsiaTheme="minorEastAsia" w:hAnsiTheme="minorHAnsi" w:cstheme="minorBidi"/>
            <w:b w:val="0"/>
            <w:sz w:val="24"/>
            <w:szCs w:val="24"/>
            <w:lang w:val="en-DE" w:eastAsia="en-GB"/>
          </w:rPr>
          <w:tab/>
        </w:r>
        <w:r w:rsidR="00FB08A7" w:rsidRPr="00F72F8F">
          <w:rPr>
            <w:rStyle w:val="Hyperlink"/>
          </w:rPr>
          <w:t>Einführung</w:t>
        </w:r>
        <w:r w:rsidR="00FB08A7">
          <w:rPr>
            <w:webHidden/>
          </w:rPr>
          <w:tab/>
        </w:r>
        <w:r w:rsidR="00FB08A7">
          <w:rPr>
            <w:webHidden/>
          </w:rPr>
          <w:fldChar w:fldCharType="begin"/>
        </w:r>
        <w:r w:rsidR="00FB08A7">
          <w:rPr>
            <w:webHidden/>
          </w:rPr>
          <w:instrText xml:space="preserve"> PAGEREF _Toc73304282 \h </w:instrText>
        </w:r>
        <w:r w:rsidR="00FB08A7">
          <w:rPr>
            <w:webHidden/>
          </w:rPr>
        </w:r>
        <w:r w:rsidR="00FB08A7">
          <w:rPr>
            <w:webHidden/>
          </w:rPr>
          <w:fldChar w:fldCharType="separate"/>
        </w:r>
        <w:r w:rsidR="00FB08A7">
          <w:rPr>
            <w:webHidden/>
          </w:rPr>
          <w:t>2</w:t>
        </w:r>
        <w:r w:rsidR="00FB08A7">
          <w:rPr>
            <w:webHidden/>
          </w:rPr>
          <w:fldChar w:fldCharType="end"/>
        </w:r>
      </w:hyperlink>
    </w:p>
    <w:p w14:paraId="28518EDD" w14:textId="385CB59A" w:rsidR="00920F75" w:rsidRPr="00905E8F" w:rsidRDefault="00002020" w:rsidP="00831280">
      <w:pPr>
        <w:tabs>
          <w:tab w:val="left" w:pos="3402"/>
          <w:tab w:val="left" w:pos="8505"/>
        </w:tabs>
        <w:ind w:left="2835" w:right="1020"/>
        <w:rPr>
          <w:sz w:val="22"/>
        </w:rPr>
      </w:pPr>
      <w:r w:rsidRPr="00F07691">
        <w:rPr>
          <w:sz w:val="22"/>
        </w:rPr>
        <w:fldChar w:fldCharType="end"/>
      </w:r>
    </w:p>
    <w:p w14:paraId="5BE28D60" w14:textId="77777777" w:rsidR="00920F75" w:rsidRDefault="00920F75" w:rsidP="002B428A">
      <w:pPr>
        <w:tabs>
          <w:tab w:val="left" w:pos="3402"/>
          <w:tab w:val="left" w:pos="8505"/>
        </w:tabs>
        <w:ind w:left="1701" w:right="1020"/>
        <w:rPr>
          <w:lang w:val="en-US"/>
        </w:rPr>
      </w:pPr>
    </w:p>
    <w:p w14:paraId="1D567498" w14:textId="77777777" w:rsidR="00694004" w:rsidRDefault="00694004" w:rsidP="00BB12B3">
      <w:pPr>
        <w:rPr>
          <w:lang w:val="en-US"/>
        </w:rPr>
      </w:pPr>
    </w:p>
    <w:p w14:paraId="18C3A118" w14:textId="77777777" w:rsidR="007E5F97" w:rsidRDefault="007E5F97" w:rsidP="00BB12B3">
      <w:pPr>
        <w:rPr>
          <w:lang w:val="en-US"/>
        </w:rPr>
      </w:pPr>
    </w:p>
    <w:p w14:paraId="2407E033" w14:textId="77777777" w:rsidR="009021DB" w:rsidRDefault="009021DB" w:rsidP="00BB12B3"/>
    <w:p w14:paraId="5D30CD22" w14:textId="77777777" w:rsidR="00005DDA" w:rsidRDefault="00005DDA" w:rsidP="00BB12B3"/>
    <w:p w14:paraId="343A6B91" w14:textId="77777777" w:rsidR="00005DDA" w:rsidRDefault="00005DDA" w:rsidP="00BB12B3"/>
    <w:p w14:paraId="403D67D4" w14:textId="77777777" w:rsidR="00005DDA" w:rsidRDefault="00005DDA" w:rsidP="00BB12B3"/>
    <w:p w14:paraId="7DBC122E" w14:textId="1A5CBFFD" w:rsidR="00005DDA" w:rsidRDefault="009666F5" w:rsidP="00005DDA">
      <w:pPr>
        <w:pStyle w:val="Heading1"/>
      </w:pPr>
      <w:r>
        <w:lastRenderedPageBreak/>
        <w:t>Einleitung</w:t>
      </w:r>
    </w:p>
    <w:p w14:paraId="1B7369DD" w14:textId="1338629C" w:rsidR="00A309BE" w:rsidRPr="00590D75" w:rsidRDefault="004B0886" w:rsidP="00E727BB">
      <w:pPr>
        <w:spacing w:after="0" w:line="240" w:lineRule="auto"/>
      </w:pPr>
      <w:r>
        <w:t>Die</w:t>
      </w:r>
      <w:r w:rsidR="00655EE7" w:rsidRPr="00655EE7">
        <w:t xml:space="preserve"> E</w:t>
      </w:r>
      <w:r w:rsidR="00655EE7">
        <w:t>nigma</w:t>
      </w:r>
      <w:r>
        <w:t>-</w:t>
      </w:r>
      <w:r w:rsidR="00655EE7">
        <w:t>Rotorschlüsselmaschine</w:t>
      </w:r>
      <w:r>
        <w:t xml:space="preserve"> wurde bereits 1918 vom deutschen Elektroingenieur Arthur </w:t>
      </w:r>
      <w:proofErr w:type="spellStart"/>
      <w:r>
        <w:t>Scherbius</w:t>
      </w:r>
      <w:proofErr w:type="spellEnd"/>
      <w:r>
        <w:t xml:space="preserve"> erfunden</w:t>
      </w:r>
      <w:r>
        <w:rPr>
          <w:rStyle w:val="FootnoteReference"/>
        </w:rPr>
        <w:footnoteReference w:id="1"/>
      </w:r>
      <w:r>
        <w:t xml:space="preserve">. Ihre große Bekanntheit erlangt </w:t>
      </w:r>
      <w:proofErr w:type="gramStart"/>
      <w:r>
        <w:t>die Enigma</w:t>
      </w:r>
      <w:proofErr w:type="gramEnd"/>
      <w:r>
        <w:t xml:space="preserve"> jedoch durch die Verwendung zur Verschlüsselung Nachrichtenverkehr und Funksprüchen des deutschen Militärs, der Wehrmacht, in der Zeit des Nationalsozialismus. Neben der Wehrmacht nutzten auch die Polizei, sowie Geheimdienste und andere Institutionen des dritten Reiches verschiedene Modelle </w:t>
      </w:r>
      <w:proofErr w:type="gramStart"/>
      <w:r>
        <w:t>der Enigma</w:t>
      </w:r>
      <w:proofErr w:type="gramEnd"/>
      <w:r>
        <w:t xml:space="preserve">. </w:t>
      </w:r>
      <w:r>
        <w:br/>
        <w:t xml:space="preserve">Bis </w:t>
      </w:r>
      <w:r w:rsidR="00EC6F6D">
        <w:t xml:space="preserve">zum Ende des zweiten Weltkrieges wurden </w:t>
      </w:r>
      <w:r w:rsidR="00590D75">
        <w:t>schätzungsweise</w:t>
      </w:r>
      <w:r w:rsidR="00EC6F6D">
        <w:t xml:space="preserve"> </w:t>
      </w:r>
      <w:r w:rsidR="00E727BB" w:rsidRPr="00E727BB">
        <w:t>~</w:t>
      </w:r>
      <w:r w:rsidR="00EC6F6D">
        <w:t>40.000 Enigma-Maschinen ausgeliefert</w:t>
      </w:r>
      <w:r w:rsidR="00EC6F6D">
        <w:rPr>
          <w:rStyle w:val="FootnoteReference"/>
        </w:rPr>
        <w:footnoteReference w:id="2"/>
      </w:r>
      <w:r w:rsidR="00EC6F6D">
        <w:t>.</w:t>
      </w:r>
      <w:r w:rsidR="00EC6F6D">
        <w:br/>
      </w:r>
      <w:r w:rsidR="00EC6F6D" w:rsidRPr="00EC6F6D">
        <w:t>Obwohl Enigma-Nach</w:t>
      </w:r>
      <w:r w:rsidR="00EC6F6D">
        <w:t xml:space="preserve">richten erstmals im Januar 1940 durch das britische </w:t>
      </w:r>
      <w:proofErr w:type="spellStart"/>
      <w:r w:rsidR="00EC6F6D">
        <w:t>Kryptologenteam</w:t>
      </w:r>
      <w:proofErr w:type="spellEnd"/>
      <w:r w:rsidR="00EC6F6D">
        <w:t xml:space="preserve"> in </w:t>
      </w:r>
      <w:proofErr w:type="spellStart"/>
      <w:r w:rsidR="00EC6F6D">
        <w:t>Bletchley</w:t>
      </w:r>
      <w:proofErr w:type="spellEnd"/>
      <w:r w:rsidR="00EC6F6D">
        <w:t xml:space="preserve"> Park um Alan Turing herum entschlüsselt wurden</w:t>
      </w:r>
      <w:r w:rsidR="00EC6F6D">
        <w:rPr>
          <w:rStyle w:val="FootnoteReference"/>
        </w:rPr>
        <w:footnoteReference w:id="3"/>
      </w:r>
      <w:r w:rsidR="00EC6F6D">
        <w:t xml:space="preserve">, kamen Variationen </w:t>
      </w:r>
      <w:proofErr w:type="gramStart"/>
      <w:r w:rsidR="00EC6F6D">
        <w:t>der Enigma</w:t>
      </w:r>
      <w:proofErr w:type="gramEnd"/>
      <w:r w:rsidR="00EC6F6D">
        <w:t xml:space="preserve"> dennoch im Koreakrieg 1965 zum Einsatz</w:t>
      </w:r>
      <w:r w:rsidR="00EC6F6D">
        <w:rPr>
          <w:rStyle w:val="FootnoteReference"/>
        </w:rPr>
        <w:footnoteReference w:id="4"/>
      </w:r>
      <w:r w:rsidR="00EC6F6D">
        <w:t>.</w:t>
      </w:r>
      <w:r w:rsidR="0087029C">
        <w:br/>
      </w:r>
      <w:r w:rsidR="00590D75">
        <w:t xml:space="preserve">Die Verschlüsselung durch die Enigma erfolgt Zeichen für Zeichen, mögliche Eingaben sind lediglich die 26 Buchstaben des lateinischen Alphabets. </w:t>
      </w:r>
      <w:r w:rsidR="00590D75" w:rsidRPr="00590D75">
        <w:t xml:space="preserve">Die Eingabe eines Buchstabens auf der Tastatur löst ein </w:t>
      </w:r>
      <w:r w:rsidR="00A309BE">
        <w:t>elektrisches</w:t>
      </w:r>
      <w:r w:rsidR="00590D75">
        <w:t xml:space="preserve"> </w:t>
      </w:r>
      <w:r w:rsidR="00A309BE">
        <w:t>Signal</w:t>
      </w:r>
      <w:r w:rsidR="00590D75">
        <w:t xml:space="preserve"> aus, welche</w:t>
      </w:r>
      <w:r w:rsidR="00A309BE">
        <w:t>s</w:t>
      </w:r>
      <w:r w:rsidR="00590D75">
        <w:t xml:space="preserve"> an die erste bewegliche Walze weitergeleitet wird. Diese Walze hat für jeden Buchstaben einen entsprechenden Kontakt auf der eingehenden Seite, weitergeleitet wird jedoch ein anderer Buchstabe. </w:t>
      </w:r>
      <w:proofErr w:type="gramStart"/>
      <w:r w:rsidR="00590D75">
        <w:t>In einer Enigma</w:t>
      </w:r>
      <w:proofErr w:type="gramEnd"/>
      <w:r w:rsidR="00590D75">
        <w:t xml:space="preserve"> sind typischer Weise drei solcher Walzen verbaut. Die erste Walze dreht sich um eine Position weiter. Wurde die erste Walze vollständig rotiert, so </w:t>
      </w:r>
      <w:r w:rsidR="00A309BE">
        <w:t>wird die nächste Walze um eine Position gedreht, das Gleiche gilt für die zweite und dritte Walze. Somit haben zwei identische Eingaben eine sich unterscheidende Verschlüsselung.</w:t>
      </w:r>
      <w:r w:rsidR="00590D75">
        <w:br/>
        <w:t>Nachdem eine Eingabe dreimal substituiert wurde</w:t>
      </w:r>
      <w:r w:rsidR="00A309BE">
        <w:t xml:space="preserve"> wird Diese einmalig „statisch“ verschlüsselt und, in umgedrehter Reihenfolge, durch die drei Walzen gesendet.</w:t>
      </w:r>
      <w:r w:rsidR="00A309BE">
        <w:br/>
        <w:t xml:space="preserve">Die endgültige Verschlüsselung wird dem Benutzer in Form von aufleuchtenden Lampen mit entsprechen Buchstaben </w:t>
      </w:r>
      <w:r w:rsidR="001C3D72">
        <w:t>angezeigt. Eine</w:t>
      </w:r>
      <w:r w:rsidR="00A309BE">
        <w:t xml:space="preserve"> zusätzliche Maßnahme zur Erhöhung der Sicherheit ist die Verwendung eines sogenannten „Steckbrettes“, durch welches die Ein- und Ausgaben initial bzw. final verschlüsselt werden. Hierbei handelt es sich um ein simples Umleiten der Signale durch das Stecken eines Kabels. </w:t>
      </w:r>
      <w:r w:rsidR="0087029C">
        <w:br/>
      </w:r>
      <w:r w:rsidR="00A309BE">
        <w:t xml:space="preserve">Der Schlüssel für die Verschlüsselung und Entschlüsselung der Nachrichten ist beim Verwenden </w:t>
      </w:r>
      <w:proofErr w:type="gramStart"/>
      <w:r w:rsidR="00A309BE">
        <w:t>einer Enigma</w:t>
      </w:r>
      <w:proofErr w:type="gramEnd"/>
      <w:r w:rsidR="00A309BE">
        <w:t xml:space="preserve"> gleich, es handelt sich demnach um eine symmetrische Verschlüsselung. Dieser ergibt sich </w:t>
      </w:r>
      <w:r w:rsidR="0087029C">
        <w:t xml:space="preserve">aus der Verwendung, Reihenfolge und Stellung der Walzen, der statischen Verschlüsselung nach und vor der Walzensubstitution und der genutzten Steckverbindungen. </w:t>
      </w:r>
    </w:p>
    <w:p w14:paraId="3D448FD8" w14:textId="2909CCBF" w:rsidR="009666F5" w:rsidRDefault="009666F5" w:rsidP="009666F5">
      <w:pPr>
        <w:pStyle w:val="Heading2"/>
        <w:rPr>
          <w:lang w:val="en-US"/>
        </w:rPr>
      </w:pPr>
      <w:r>
        <w:rPr>
          <w:lang w:val="en-US"/>
        </w:rPr>
        <w:t xml:space="preserve">Motivation </w:t>
      </w:r>
    </w:p>
    <w:p w14:paraId="78008065" w14:textId="1B416DC0" w:rsidR="0087029C" w:rsidRPr="0087029C" w:rsidRDefault="0087029C" w:rsidP="00A16A7B">
      <w:r w:rsidRPr="0087029C">
        <w:t>Im Rahmen der Lehrveranstaltung “</w:t>
      </w:r>
      <w:r>
        <w:t xml:space="preserve">Weitere Programmiersprache </w:t>
      </w:r>
      <w:proofErr w:type="spellStart"/>
      <w:r>
        <w:t>SoSe</w:t>
      </w:r>
      <w:proofErr w:type="spellEnd"/>
      <w:r>
        <w:t xml:space="preserve"> 2021“ haben wir, Lennart Schrader und Till Hajek, uns dafür entschieden, eine Simulation einer in </w:t>
      </w:r>
      <w:proofErr w:type="spellStart"/>
      <w:r>
        <w:t>Kaptiel</w:t>
      </w:r>
      <w:proofErr w:type="spellEnd"/>
      <w:r>
        <w:t xml:space="preserve"> 1 beschriebenen </w:t>
      </w:r>
      <w:proofErr w:type="spellStart"/>
      <w:r>
        <w:t>Enigmaverschlüsselungsmaschine</w:t>
      </w:r>
      <w:proofErr w:type="spellEnd"/>
      <w:r>
        <w:t xml:space="preserve"> in der Programmiersprache </w:t>
      </w:r>
      <w:proofErr w:type="spellStart"/>
      <w:r>
        <w:t>Haskell</w:t>
      </w:r>
      <w:proofErr w:type="spellEnd"/>
      <w:r>
        <w:t xml:space="preserve"> zu implementieren. </w:t>
      </w:r>
      <w:r>
        <w:br/>
        <w:t>Die Aufgabenstellung durfte selbst gewählt werden, jedoch sollte auf die Implementierung einer GUI verzichtet werden</w:t>
      </w:r>
      <w:r w:rsidR="00A16A7B">
        <w:t xml:space="preserve">. Wir beide waren fanden das Thema Verschlüsselung sehr interessant und sind dadurch auf die Idee gekommen eine Verschlüsselungsmaschine nachzubauen. Da </w:t>
      </w:r>
      <w:proofErr w:type="spellStart"/>
      <w:r w:rsidR="00A16A7B">
        <w:t>Haskell</w:t>
      </w:r>
      <w:proofErr w:type="spellEnd"/>
      <w:r w:rsidR="00A16A7B">
        <w:t xml:space="preserve"> eine funktionale Programmiersprache ist, waren wir davon überzeugt, </w:t>
      </w:r>
      <w:proofErr w:type="spellStart"/>
      <w:r w:rsidR="00A16A7B">
        <w:t>Haskell</w:t>
      </w:r>
      <w:proofErr w:type="spellEnd"/>
      <w:r w:rsidR="00A16A7B">
        <w:t xml:space="preserve"> würde sich gut für eine solche Implementierung eignen. </w:t>
      </w:r>
    </w:p>
    <w:p w14:paraId="6C54AAAE" w14:textId="2C22391F" w:rsidR="009666F5" w:rsidRDefault="009666F5" w:rsidP="009666F5">
      <w:pPr>
        <w:pStyle w:val="Heading2"/>
        <w:rPr>
          <w:lang w:val="en-US"/>
        </w:rPr>
      </w:pPr>
      <w:proofErr w:type="spellStart"/>
      <w:r>
        <w:rPr>
          <w:lang w:val="en-US"/>
        </w:rPr>
        <w:t>Kurzbeschreibung</w:t>
      </w:r>
      <w:proofErr w:type="spellEnd"/>
    </w:p>
    <w:p w14:paraId="7645F426" w14:textId="59ABF0CC" w:rsidR="009666F5" w:rsidRPr="00A02E5E" w:rsidRDefault="00A02E5E" w:rsidP="009666F5">
      <w:r w:rsidRPr="00A02E5E">
        <w:t xml:space="preserve">Unser Programm </w:t>
      </w:r>
      <w:r>
        <w:t xml:space="preserve">simuliert die Verschlüsselung einer Nachricht </w:t>
      </w:r>
      <w:proofErr w:type="gramStart"/>
      <w:r>
        <w:t>durch eine Enigma</w:t>
      </w:r>
      <w:proofErr w:type="gramEnd"/>
      <w:r>
        <w:t xml:space="preserve">. Wie genau diese Verschlüsselung erfolgt ist in Kapitel 1 beschrieben und kann für besseres Verständnis auch der Abbildung 1 aus dem Anhang entnommen werden. Eine grafische Nutzeroberfläche ist nicht implementiert, die Ausführung des Programms erfolgt über die Kommandozeile. </w:t>
      </w:r>
    </w:p>
    <w:p w14:paraId="37F6130F" w14:textId="435D4848" w:rsidR="009666F5" w:rsidRDefault="00655EE7" w:rsidP="00655EE7">
      <w:pPr>
        <w:pStyle w:val="Heading1"/>
        <w:rPr>
          <w:lang w:val="en-US"/>
        </w:rPr>
      </w:pPr>
      <w:proofErr w:type="spellStart"/>
      <w:r>
        <w:rPr>
          <w:lang w:val="en-US"/>
        </w:rPr>
        <w:lastRenderedPageBreak/>
        <w:t>Erläuterungen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Implementierung</w:t>
      </w:r>
      <w:proofErr w:type="spellEnd"/>
    </w:p>
    <w:p w14:paraId="35CA6500" w14:textId="246A2031" w:rsidR="008F0FF3" w:rsidRDefault="008F0FF3" w:rsidP="00655EE7">
      <w:r w:rsidRPr="008F0FF3">
        <w:t xml:space="preserve">Die Implementierung ist in zwei Modules zu unterteilen: </w:t>
      </w:r>
      <w:proofErr w:type="spellStart"/>
      <w:proofErr w:type="gramStart"/>
      <w:r w:rsidRPr="008F0FF3">
        <w:rPr>
          <w:b/>
          <w:bCs/>
        </w:rPr>
        <w:t>components.hs</w:t>
      </w:r>
      <w:proofErr w:type="spellEnd"/>
      <w:proofErr w:type="gramEnd"/>
      <w:r>
        <w:t xml:space="preserve"> und </w:t>
      </w:r>
      <w:proofErr w:type="spellStart"/>
      <w:r w:rsidRPr="008F0FF3">
        <w:rPr>
          <w:b/>
          <w:bCs/>
        </w:rPr>
        <w:t>interface.hs</w:t>
      </w:r>
      <w:proofErr w:type="spellEnd"/>
      <w:r w:rsidRPr="008F0FF3">
        <w:rPr>
          <w:b/>
          <w:bCs/>
        </w:rPr>
        <w:t>.</w:t>
      </w:r>
      <w:r>
        <w:br/>
        <w:t xml:space="preserve">In </w:t>
      </w:r>
      <w:proofErr w:type="spellStart"/>
      <w:r>
        <w:t>components.hs</w:t>
      </w:r>
      <w:proofErr w:type="spellEnd"/>
      <w:r>
        <w:t xml:space="preserve"> werden die einzelnen Bestand- bzw. Bauteile der Enigma definiert, Funktionen, welche die Mechanismen einer Enigma-Maschine abbilden sollen, sowie die letztendliche Verschlüsselung sind ebenso enthalten. </w:t>
      </w:r>
      <w:r w:rsidRPr="008F0FF3">
        <w:t xml:space="preserve">Das </w:t>
      </w:r>
      <w:proofErr w:type="spellStart"/>
      <w:proofErr w:type="gramStart"/>
      <w:r w:rsidRPr="008F0FF3">
        <w:t>interface.hs</w:t>
      </w:r>
      <w:proofErr w:type="spellEnd"/>
      <w:proofErr w:type="gramEnd"/>
      <w:r w:rsidRPr="008F0FF3">
        <w:t xml:space="preserve"> Module importiert die benötigten </w:t>
      </w:r>
      <w:r>
        <w:t xml:space="preserve">Bauteile und wenige zusammengesetzte Funktionen </w:t>
      </w:r>
      <w:r w:rsidRPr="008F0FF3">
        <w:t xml:space="preserve">aus </w:t>
      </w:r>
      <w:proofErr w:type="spellStart"/>
      <w:r w:rsidRPr="008F0FF3">
        <w:t>compo</w:t>
      </w:r>
      <w:r>
        <w:t>nents.h</w:t>
      </w:r>
      <w:r>
        <w:t>s</w:t>
      </w:r>
      <w:proofErr w:type="spellEnd"/>
      <w:r>
        <w:t>. Weiter beinhaltet das Interface neben der Main-Funktion auch Definitionen, sowie Funktionen, welche für die Überprüfung der Benutzereingaben nötig sind.</w:t>
      </w:r>
    </w:p>
    <w:p w14:paraId="1661B7A4" w14:textId="12701439" w:rsidR="008F0FF3" w:rsidRDefault="008F0FF3" w:rsidP="008F0FF3">
      <w:pPr>
        <w:pStyle w:val="Heading2"/>
      </w:pPr>
      <w:proofErr w:type="spellStart"/>
      <w:proofErr w:type="gramStart"/>
      <w:r>
        <w:t>components.hs</w:t>
      </w:r>
      <w:proofErr w:type="spellEnd"/>
      <w:proofErr w:type="gramEnd"/>
    </w:p>
    <w:p w14:paraId="4452B294" w14:textId="77777777" w:rsidR="008F0FF3" w:rsidRPr="008F0FF3" w:rsidRDefault="008F0FF3" w:rsidP="00655EE7"/>
    <w:p w14:paraId="75EC1E8E" w14:textId="76D63A58"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E5D179B"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545F9669"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3C13EA25" w14:textId="77777777" w:rsidR="008F0FF3" w:rsidRDefault="008F0FF3" w:rsidP="00655EE7">
      <w:pPr>
        <w:rPr>
          <w:lang w:val="en-US"/>
        </w:rPr>
      </w:pPr>
    </w:p>
    <w:p w14:paraId="21BE801B" w14:textId="1FB6019C" w:rsidR="008F0FF3" w:rsidRDefault="001F4D37" w:rsidP="008F0FF3">
      <w:pPr>
        <w:pStyle w:val="Heading2"/>
        <w:rPr>
          <w:lang w:val="en-US"/>
        </w:rPr>
      </w:pPr>
      <w:proofErr w:type="spellStart"/>
      <w:proofErr w:type="gramStart"/>
      <w:r>
        <w:rPr>
          <w:lang w:val="en-US"/>
        </w:rPr>
        <w:t>i</w:t>
      </w:r>
      <w:r w:rsidR="008F0FF3">
        <w:rPr>
          <w:lang w:val="en-US"/>
        </w:rPr>
        <w:t>nterface.hs</w:t>
      </w:r>
      <w:proofErr w:type="spellEnd"/>
      <w:proofErr w:type="gramEnd"/>
    </w:p>
    <w:p w14:paraId="721A12C8" w14:textId="630A6B2D"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6D4F7E49"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1DACABA3"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04413C19"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55AB412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lastRenderedPageBreak/>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25F06119"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11C9B854"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02B1237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60AB5C5B"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2903091F"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481B09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2E618CB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6F612BDD"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DDCAB20"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159DF5EB"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67F0059F" w14:textId="77777777" w:rsidR="00655EE7" w:rsidRDefault="00655EE7" w:rsidP="00655EE7">
      <w:pPr>
        <w:rPr>
          <w:lang w:val="en-US"/>
        </w:rPr>
      </w:pPr>
      <w:r w:rsidRPr="009666F5">
        <w:rPr>
          <w:lang w:val="en-US"/>
        </w:rPr>
        <w:lastRenderedPageBreak/>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E148903"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67559FB0" w14:textId="460CBDFD"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r w:rsidRPr="00655EE7">
        <w:rPr>
          <w:lang w:val="en-US"/>
        </w:rPr>
        <w:t xml:space="preserve"> </w:t>
      </w: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1E16EEB"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0692FAB"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0E56AE88"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2E72512D"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2A106E8"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74D939A3" w14:textId="5ADC0731" w:rsidR="00655EE7" w:rsidRDefault="00655EE7" w:rsidP="00655EE7">
      <w:pPr>
        <w:rPr>
          <w:lang w:val="en-US"/>
        </w:rPr>
      </w:pPr>
    </w:p>
    <w:p w14:paraId="6CAAD643" w14:textId="780E4241" w:rsidR="00655EE7" w:rsidRDefault="00655EE7" w:rsidP="00655EE7">
      <w:pPr>
        <w:pStyle w:val="Heading1"/>
      </w:pPr>
      <w:r w:rsidRPr="00655EE7">
        <w:lastRenderedPageBreak/>
        <w:t>Überlegung zu einer möglichen Im</w:t>
      </w:r>
      <w:r>
        <w:t>plementierung in Python</w:t>
      </w:r>
    </w:p>
    <w:p w14:paraId="5AF57842"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1613719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02FA749F"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5610BB7C" w14:textId="14BA2720" w:rsidR="00655EE7" w:rsidRDefault="00655EE7" w:rsidP="00655EE7">
      <w:pPr>
        <w:pStyle w:val="Heading1"/>
      </w:pPr>
      <w:r>
        <w:lastRenderedPageBreak/>
        <w:t>Fazit</w:t>
      </w:r>
    </w:p>
    <w:p w14:paraId="56BAFECE"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5ECE1A19"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23CC1530" w14:textId="77777777" w:rsidR="00655EE7" w:rsidRDefault="00655EE7" w:rsidP="00655EE7">
      <w:pPr>
        <w:rPr>
          <w:lang w:val="en-US"/>
        </w:rPr>
      </w:pPr>
      <w:r w:rsidRPr="009666F5">
        <w:rPr>
          <w:lang w:val="en-US"/>
        </w:rPr>
        <w:t xml:space="preserve">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 xml:space="preserve">. Lorem ipsum dolor sit </w:t>
      </w:r>
      <w:proofErr w:type="spellStart"/>
      <w:r w:rsidRPr="009666F5">
        <w:rPr>
          <w:lang w:val="en-US"/>
        </w:rPr>
        <w:t>amet</w:t>
      </w:r>
      <w:proofErr w:type="spellEnd"/>
      <w:r w:rsidRPr="009666F5">
        <w:rPr>
          <w:lang w:val="en-US"/>
        </w:rPr>
        <w:t xml:space="preserve">, </w:t>
      </w:r>
      <w:proofErr w:type="spellStart"/>
      <w:r w:rsidRPr="009666F5">
        <w:rPr>
          <w:lang w:val="en-US"/>
        </w:rPr>
        <w:t>consetetur</w:t>
      </w:r>
      <w:proofErr w:type="spellEnd"/>
      <w:r w:rsidRPr="009666F5">
        <w:rPr>
          <w:lang w:val="en-US"/>
        </w:rPr>
        <w:t xml:space="preserve"> </w:t>
      </w:r>
      <w:proofErr w:type="spellStart"/>
      <w:r w:rsidRPr="009666F5">
        <w:rPr>
          <w:lang w:val="en-US"/>
        </w:rPr>
        <w:t>sadipscing</w:t>
      </w:r>
      <w:proofErr w:type="spellEnd"/>
      <w:r w:rsidRPr="009666F5">
        <w:rPr>
          <w:lang w:val="en-US"/>
        </w:rPr>
        <w:t xml:space="preserve"> </w:t>
      </w:r>
      <w:proofErr w:type="spellStart"/>
      <w:r w:rsidRPr="009666F5">
        <w:rPr>
          <w:lang w:val="en-US"/>
        </w:rPr>
        <w:t>elitr</w:t>
      </w:r>
      <w:proofErr w:type="spellEnd"/>
      <w:r w:rsidRPr="009666F5">
        <w:rPr>
          <w:lang w:val="en-US"/>
        </w:rPr>
        <w:t xml:space="preserve">, sed diam </w:t>
      </w:r>
      <w:proofErr w:type="spellStart"/>
      <w:r w:rsidRPr="009666F5">
        <w:rPr>
          <w:lang w:val="en-US"/>
        </w:rPr>
        <w:t>nonumy</w:t>
      </w:r>
      <w:proofErr w:type="spellEnd"/>
      <w:r w:rsidRPr="009666F5">
        <w:rPr>
          <w:lang w:val="en-US"/>
        </w:rPr>
        <w:t xml:space="preserve"> </w:t>
      </w:r>
      <w:proofErr w:type="spellStart"/>
      <w:r w:rsidRPr="009666F5">
        <w:rPr>
          <w:lang w:val="en-US"/>
        </w:rPr>
        <w:t>eirmod</w:t>
      </w:r>
      <w:proofErr w:type="spellEnd"/>
      <w:r w:rsidRPr="009666F5">
        <w:rPr>
          <w:lang w:val="en-US"/>
        </w:rPr>
        <w:t xml:space="preserve"> </w:t>
      </w:r>
      <w:proofErr w:type="spellStart"/>
      <w:r w:rsidRPr="009666F5">
        <w:rPr>
          <w:lang w:val="en-US"/>
        </w:rPr>
        <w:t>tempor</w:t>
      </w:r>
      <w:proofErr w:type="spellEnd"/>
      <w:r w:rsidRPr="009666F5">
        <w:rPr>
          <w:lang w:val="en-US"/>
        </w:rPr>
        <w:t xml:space="preserve"> </w:t>
      </w:r>
      <w:proofErr w:type="spellStart"/>
      <w:r w:rsidRPr="009666F5">
        <w:rPr>
          <w:lang w:val="en-US"/>
        </w:rPr>
        <w:t>invidunt</w:t>
      </w:r>
      <w:proofErr w:type="spellEnd"/>
      <w:r w:rsidRPr="009666F5">
        <w:rPr>
          <w:lang w:val="en-US"/>
        </w:rPr>
        <w:t xml:space="preserve"> </w:t>
      </w:r>
      <w:proofErr w:type="spellStart"/>
      <w:r w:rsidRPr="009666F5">
        <w:rPr>
          <w:lang w:val="en-US"/>
        </w:rPr>
        <w:t>ut</w:t>
      </w:r>
      <w:proofErr w:type="spellEnd"/>
      <w:r w:rsidRPr="009666F5">
        <w:rPr>
          <w:lang w:val="en-US"/>
        </w:rPr>
        <w:t xml:space="preserve"> </w:t>
      </w:r>
      <w:proofErr w:type="spellStart"/>
      <w:r w:rsidRPr="009666F5">
        <w:rPr>
          <w:lang w:val="en-US"/>
        </w:rPr>
        <w:t>labore</w:t>
      </w:r>
      <w:proofErr w:type="spellEnd"/>
      <w:r w:rsidRPr="009666F5">
        <w:rPr>
          <w:lang w:val="en-US"/>
        </w:rPr>
        <w:t xml:space="preserve"> et dolore magna </w:t>
      </w:r>
      <w:proofErr w:type="spellStart"/>
      <w:r w:rsidRPr="009666F5">
        <w:rPr>
          <w:lang w:val="en-US"/>
        </w:rPr>
        <w:t>aliquyam</w:t>
      </w:r>
      <w:proofErr w:type="spellEnd"/>
      <w:r w:rsidRPr="009666F5">
        <w:rPr>
          <w:lang w:val="en-US"/>
        </w:rPr>
        <w:t xml:space="preserve"> </w:t>
      </w:r>
      <w:proofErr w:type="spellStart"/>
      <w:r w:rsidRPr="009666F5">
        <w:rPr>
          <w:lang w:val="en-US"/>
        </w:rPr>
        <w:t>erat</w:t>
      </w:r>
      <w:proofErr w:type="spellEnd"/>
      <w:r w:rsidRPr="009666F5">
        <w:rPr>
          <w:lang w:val="en-US"/>
        </w:rPr>
        <w:t xml:space="preserve">, sed diam </w:t>
      </w:r>
      <w:proofErr w:type="spellStart"/>
      <w:r w:rsidRPr="009666F5">
        <w:rPr>
          <w:lang w:val="en-US"/>
        </w:rPr>
        <w:t>voluptua</w:t>
      </w:r>
      <w:proofErr w:type="spellEnd"/>
      <w:r w:rsidRPr="009666F5">
        <w:rPr>
          <w:lang w:val="en-US"/>
        </w:rPr>
        <w:t xml:space="preserve">. At </w:t>
      </w:r>
      <w:proofErr w:type="spellStart"/>
      <w:r w:rsidRPr="009666F5">
        <w:rPr>
          <w:lang w:val="en-US"/>
        </w:rPr>
        <w:t>vero</w:t>
      </w:r>
      <w:proofErr w:type="spellEnd"/>
      <w:r w:rsidRPr="009666F5">
        <w:rPr>
          <w:lang w:val="en-US"/>
        </w:rPr>
        <w:t xml:space="preserve"> </w:t>
      </w:r>
      <w:proofErr w:type="spellStart"/>
      <w:r w:rsidRPr="009666F5">
        <w:rPr>
          <w:lang w:val="en-US"/>
        </w:rPr>
        <w:t>eos</w:t>
      </w:r>
      <w:proofErr w:type="spellEnd"/>
      <w:r w:rsidRPr="009666F5">
        <w:rPr>
          <w:lang w:val="en-US"/>
        </w:rPr>
        <w:t xml:space="preserve"> et </w:t>
      </w:r>
      <w:proofErr w:type="spellStart"/>
      <w:r w:rsidRPr="009666F5">
        <w:rPr>
          <w:lang w:val="en-US"/>
        </w:rPr>
        <w:t>accusam</w:t>
      </w:r>
      <w:proofErr w:type="spellEnd"/>
      <w:r w:rsidRPr="009666F5">
        <w:rPr>
          <w:lang w:val="en-US"/>
        </w:rPr>
        <w:t xml:space="preserve"> et </w:t>
      </w:r>
      <w:proofErr w:type="spellStart"/>
      <w:r w:rsidRPr="009666F5">
        <w:rPr>
          <w:lang w:val="en-US"/>
        </w:rPr>
        <w:t>justo</w:t>
      </w:r>
      <w:proofErr w:type="spellEnd"/>
      <w:r w:rsidRPr="009666F5">
        <w:rPr>
          <w:lang w:val="en-US"/>
        </w:rPr>
        <w:t xml:space="preserve"> duo </w:t>
      </w:r>
      <w:proofErr w:type="spellStart"/>
      <w:r w:rsidRPr="009666F5">
        <w:rPr>
          <w:lang w:val="en-US"/>
        </w:rPr>
        <w:t>dolores</w:t>
      </w:r>
      <w:proofErr w:type="spellEnd"/>
      <w:r w:rsidRPr="009666F5">
        <w:rPr>
          <w:lang w:val="en-US"/>
        </w:rPr>
        <w:t xml:space="preserve"> et </w:t>
      </w:r>
      <w:proofErr w:type="spellStart"/>
      <w:r w:rsidRPr="009666F5">
        <w:rPr>
          <w:lang w:val="en-US"/>
        </w:rPr>
        <w:t>ea</w:t>
      </w:r>
      <w:proofErr w:type="spellEnd"/>
      <w:r w:rsidRPr="009666F5">
        <w:rPr>
          <w:lang w:val="en-US"/>
        </w:rPr>
        <w:t xml:space="preserve"> </w:t>
      </w:r>
      <w:proofErr w:type="spellStart"/>
      <w:r w:rsidRPr="009666F5">
        <w:rPr>
          <w:lang w:val="en-US"/>
        </w:rPr>
        <w:t>rebum</w:t>
      </w:r>
      <w:proofErr w:type="spellEnd"/>
      <w:r w:rsidRPr="009666F5">
        <w:rPr>
          <w:lang w:val="en-US"/>
        </w:rPr>
        <w:t xml:space="preserve">. Stet </w:t>
      </w:r>
      <w:proofErr w:type="spellStart"/>
      <w:r w:rsidRPr="009666F5">
        <w:rPr>
          <w:lang w:val="en-US"/>
        </w:rPr>
        <w:t>clita</w:t>
      </w:r>
      <w:proofErr w:type="spellEnd"/>
      <w:r w:rsidRPr="009666F5">
        <w:rPr>
          <w:lang w:val="en-US"/>
        </w:rPr>
        <w:t xml:space="preserve"> </w:t>
      </w:r>
      <w:proofErr w:type="spellStart"/>
      <w:r w:rsidRPr="009666F5">
        <w:rPr>
          <w:lang w:val="en-US"/>
        </w:rPr>
        <w:t>kasd</w:t>
      </w:r>
      <w:proofErr w:type="spellEnd"/>
      <w:r w:rsidRPr="009666F5">
        <w:rPr>
          <w:lang w:val="en-US"/>
        </w:rPr>
        <w:t xml:space="preserve"> </w:t>
      </w:r>
      <w:proofErr w:type="spellStart"/>
      <w:r w:rsidRPr="009666F5">
        <w:rPr>
          <w:lang w:val="en-US"/>
        </w:rPr>
        <w:t>gubergren</w:t>
      </w:r>
      <w:proofErr w:type="spellEnd"/>
      <w:r w:rsidRPr="009666F5">
        <w:rPr>
          <w:lang w:val="en-US"/>
        </w:rPr>
        <w:t xml:space="preserve">, no sea </w:t>
      </w:r>
      <w:proofErr w:type="spellStart"/>
      <w:r w:rsidRPr="009666F5">
        <w:rPr>
          <w:lang w:val="en-US"/>
        </w:rPr>
        <w:t>takimata</w:t>
      </w:r>
      <w:proofErr w:type="spellEnd"/>
      <w:r w:rsidRPr="009666F5">
        <w:rPr>
          <w:lang w:val="en-US"/>
        </w:rPr>
        <w:t xml:space="preserve"> </w:t>
      </w:r>
      <w:proofErr w:type="spellStart"/>
      <w:r w:rsidRPr="009666F5">
        <w:rPr>
          <w:lang w:val="en-US"/>
        </w:rPr>
        <w:t>sanctus</w:t>
      </w:r>
      <w:proofErr w:type="spellEnd"/>
      <w:r w:rsidRPr="009666F5">
        <w:rPr>
          <w:lang w:val="en-US"/>
        </w:rPr>
        <w:t xml:space="preserve"> </w:t>
      </w:r>
      <w:proofErr w:type="spellStart"/>
      <w:r w:rsidRPr="009666F5">
        <w:rPr>
          <w:lang w:val="en-US"/>
        </w:rPr>
        <w:t>est</w:t>
      </w:r>
      <w:proofErr w:type="spellEnd"/>
      <w:r w:rsidRPr="009666F5">
        <w:rPr>
          <w:lang w:val="en-US"/>
        </w:rPr>
        <w:t xml:space="preserve"> Lorem ipsum dolor </w:t>
      </w:r>
      <w:proofErr w:type="gramStart"/>
      <w:r w:rsidRPr="009666F5">
        <w:rPr>
          <w:lang w:val="en-US"/>
        </w:rPr>
        <w:t>sit</w:t>
      </w:r>
      <w:proofErr w:type="gramEnd"/>
      <w:r w:rsidRPr="009666F5">
        <w:rPr>
          <w:lang w:val="en-US"/>
        </w:rPr>
        <w:t xml:space="preserve"> </w:t>
      </w:r>
      <w:proofErr w:type="spellStart"/>
      <w:r w:rsidRPr="009666F5">
        <w:rPr>
          <w:lang w:val="en-US"/>
        </w:rPr>
        <w:t>amet</w:t>
      </w:r>
      <w:proofErr w:type="spellEnd"/>
      <w:r w:rsidRPr="009666F5">
        <w:rPr>
          <w:lang w:val="en-US"/>
        </w:rPr>
        <w:t>.</w:t>
      </w:r>
    </w:p>
    <w:p w14:paraId="447BA6CE" w14:textId="12221FA0" w:rsidR="00655EE7" w:rsidRPr="00655EE7" w:rsidRDefault="00A16A7B" w:rsidP="00A16A7B">
      <w:pPr>
        <w:pStyle w:val="Heading1"/>
        <w:rPr>
          <w:lang w:val="en-US"/>
        </w:rPr>
      </w:pPr>
      <w:proofErr w:type="spellStart"/>
      <w:r>
        <w:rPr>
          <w:lang w:val="en-US"/>
        </w:rPr>
        <w:lastRenderedPageBreak/>
        <w:t>Anhang</w:t>
      </w:r>
      <w:proofErr w:type="spellEnd"/>
    </w:p>
    <w:p w14:paraId="095389BD" w14:textId="4E8B3C6E" w:rsidR="00A02E5E" w:rsidRDefault="00A02E5E" w:rsidP="00A02E5E">
      <w:pPr>
        <w:rPr>
          <w:rFonts w:ascii="Calibri" w:hAnsi="Calibri" w:cs="Calibri"/>
          <w:sz w:val="36"/>
          <w:szCs w:val="36"/>
        </w:rPr>
      </w:pPr>
      <w:r>
        <w:rPr>
          <w:noProof/>
        </w:rPr>
        <mc:AlternateContent>
          <mc:Choice Requires="wps">
            <w:drawing>
              <wp:anchor distT="0" distB="0" distL="114300" distR="114300" simplePos="0" relativeHeight="251667456" behindDoc="0" locked="0" layoutInCell="1" allowOverlap="1" wp14:anchorId="4E9A271F" wp14:editId="6D925A25">
                <wp:simplePos x="0" y="0"/>
                <wp:positionH relativeFrom="column">
                  <wp:posOffset>-83820</wp:posOffset>
                </wp:positionH>
                <wp:positionV relativeFrom="paragraph">
                  <wp:posOffset>4732020</wp:posOffset>
                </wp:positionV>
                <wp:extent cx="6120130" cy="635"/>
                <wp:effectExtent l="0" t="0" r="1270" b="12065"/>
                <wp:wrapNone/>
                <wp:docPr id="1"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8451D8B" w14:textId="1DCB10AB" w:rsidR="00A02E5E" w:rsidRPr="00B12D36" w:rsidRDefault="00A02E5E" w:rsidP="00A02E5E">
                            <w:pPr>
                              <w:pStyle w:val="Caption"/>
                              <w:rPr>
                                <w:rFonts w:ascii="Calibri" w:hAnsi="Calibri" w:cs="Calibri"/>
                                <w:noProof/>
                                <w:sz w:val="36"/>
                                <w:szCs w:val="36"/>
                              </w:rPr>
                            </w:pPr>
                            <w:r>
                              <w:t xml:space="preserve">Abbildung </w:t>
                            </w:r>
                            <w:fldSimple w:instr=" SEQ Abbildung \* ARABIC ">
                              <w:r>
                                <w:rPr>
                                  <w:noProof/>
                                </w:rPr>
                                <w:t>1</w:t>
                              </w:r>
                            </w:fldSimple>
                            <w:r w:rsidRPr="00E22FE2">
                              <w:t>https://www.mpoweruk.com/enigma.htm</w:t>
                            </w:r>
                            <w:r>
                              <w:t xml:space="preserve"> Enigma </w:t>
                            </w:r>
                            <w:proofErr w:type="spellStart"/>
                            <w:r>
                              <w:t>Encipherment</w:t>
                            </w:r>
                            <w:proofErr w:type="spellEnd"/>
                            <w:r>
                              <w:t xml:space="preserve"> Stages</w:t>
                            </w:r>
                            <w:r w:rsidR="006B1DF1">
                              <w:t xml:space="preserve"> </w:t>
                            </w:r>
                            <w:r w:rsidR="006B1DF1">
                              <w:t>[abgerufen 30.05.2021, 23:20]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A271F" id="_x0000_t202" coordsize="21600,21600" o:spt="202" path="m,l,21600r21600,l21600,xe">
                <v:stroke joinstyle="miter"/>
                <v:path gradientshapeok="t" o:connecttype="rect"/>
              </v:shapetype>
              <v:shape id="Text Box 1" o:spid="_x0000_s1027" type="#_x0000_t202" style="position:absolute;margin-left:-6.6pt;margin-top:372.6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" stroked="f">
                <v:textbox style="mso-fit-shape-to-text:t" inset="0,0,0,0">
                  <w:txbxContent>
                    <w:p w14:paraId="38451D8B" w14:textId="1DCB10AB" w:rsidR="00A02E5E" w:rsidRPr="00B12D36" w:rsidRDefault="00A02E5E" w:rsidP="00A02E5E">
                      <w:pPr>
                        <w:pStyle w:val="Caption"/>
                        <w:rPr>
                          <w:rFonts w:ascii="Calibri" w:hAnsi="Calibri" w:cs="Calibri"/>
                          <w:noProof/>
                          <w:sz w:val="36"/>
                          <w:szCs w:val="36"/>
                        </w:rPr>
                      </w:pPr>
                      <w:r>
                        <w:t xml:space="preserve">Abbildung </w:t>
                      </w:r>
                      <w:fldSimple w:instr=" SEQ Abbildung \* ARABIC ">
                        <w:r>
                          <w:rPr>
                            <w:noProof/>
                          </w:rPr>
                          <w:t>1</w:t>
                        </w:r>
                      </w:fldSimple>
                      <w:r w:rsidRPr="00E22FE2">
                        <w:t>https://www.mpoweruk.com/enigma.htm</w:t>
                      </w:r>
                      <w:r>
                        <w:t xml:space="preserve"> Enigma </w:t>
                      </w:r>
                      <w:proofErr w:type="spellStart"/>
                      <w:r>
                        <w:t>Encipherment</w:t>
                      </w:r>
                      <w:proofErr w:type="spellEnd"/>
                      <w:r>
                        <w:t xml:space="preserve"> Stages</w:t>
                      </w:r>
                      <w:r w:rsidR="006B1DF1">
                        <w:t xml:space="preserve"> </w:t>
                      </w:r>
                      <w:r w:rsidR="006B1DF1">
                        <w:t>[abgerufen 30.05.2021, 23:20]</w:t>
                      </w:r>
                    </w:p>
                  </w:txbxContent>
                </v:textbox>
              </v:shape>
            </w:pict>
          </mc:Fallback>
        </mc:AlternateContent>
      </w:r>
      <w:r>
        <w:rPr>
          <w:rFonts w:ascii="Calibri" w:hAnsi="Calibri" w:cs="Calibri"/>
          <w:noProof/>
          <w:sz w:val="36"/>
          <w:szCs w:val="36"/>
        </w:rPr>
        <w:drawing>
          <wp:anchor distT="0" distB="0" distL="114300" distR="114300" simplePos="0" relativeHeight="251665408" behindDoc="0" locked="0" layoutInCell="1" allowOverlap="1" wp14:anchorId="7A73457B" wp14:editId="06A187EA">
            <wp:simplePos x="0" y="0"/>
            <wp:positionH relativeFrom="column">
              <wp:posOffset>-83820</wp:posOffset>
            </wp:positionH>
            <wp:positionV relativeFrom="paragraph">
              <wp:posOffset>239339</wp:posOffset>
            </wp:positionV>
            <wp:extent cx="6120130" cy="4436110"/>
            <wp:effectExtent l="0" t="0" r="1270" b="0"/>
            <wp:wrapNone/>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20130" cy="4436110"/>
                    </a:xfrm>
                    <a:prstGeom prst="rect">
                      <a:avLst/>
                    </a:prstGeom>
                  </pic:spPr>
                </pic:pic>
              </a:graphicData>
            </a:graphic>
            <wp14:sizeRelH relativeFrom="page">
              <wp14:pctWidth>0</wp14:pctWidth>
            </wp14:sizeRelH>
            <wp14:sizeRelV relativeFrom="page">
              <wp14:pctHeight>0</wp14:pctHeight>
            </wp14:sizeRelV>
          </wp:anchor>
        </w:drawing>
      </w:r>
    </w:p>
    <w:p w14:paraId="47FD13D7" w14:textId="5228BD9B" w:rsidR="00A02E5E" w:rsidRDefault="00A02E5E" w:rsidP="00A02E5E">
      <w:pPr>
        <w:rPr>
          <w:rFonts w:ascii="Calibri" w:hAnsi="Calibri" w:cs="Calibri"/>
          <w:sz w:val="36"/>
          <w:szCs w:val="36"/>
        </w:rPr>
      </w:pPr>
    </w:p>
    <w:p w14:paraId="6DE11C1D" w14:textId="6E8BD32B" w:rsidR="00A02E5E" w:rsidRDefault="00A02E5E" w:rsidP="00A02E5E">
      <w:pPr>
        <w:rPr>
          <w:rFonts w:ascii="Calibri" w:hAnsi="Calibri" w:cs="Calibri"/>
          <w:sz w:val="36"/>
          <w:szCs w:val="36"/>
        </w:rPr>
      </w:pPr>
    </w:p>
    <w:p w14:paraId="5DE8A44E" w14:textId="3A6F2CA1" w:rsidR="00A02E5E" w:rsidRDefault="00A02E5E" w:rsidP="00A02E5E">
      <w:pPr>
        <w:rPr>
          <w:rFonts w:ascii="Calibri" w:hAnsi="Calibri" w:cs="Calibri"/>
          <w:sz w:val="36"/>
          <w:szCs w:val="36"/>
        </w:rPr>
      </w:pPr>
    </w:p>
    <w:p w14:paraId="7086F265" w14:textId="240F7F64" w:rsidR="00A02E5E" w:rsidRDefault="00A02E5E" w:rsidP="00A02E5E">
      <w:pPr>
        <w:rPr>
          <w:rFonts w:ascii="Calibri" w:hAnsi="Calibri" w:cs="Calibri"/>
          <w:sz w:val="36"/>
          <w:szCs w:val="36"/>
        </w:rPr>
      </w:pPr>
    </w:p>
    <w:p w14:paraId="29F4C03C" w14:textId="22D2CBA4" w:rsidR="00A02E5E" w:rsidRDefault="00A02E5E" w:rsidP="00A02E5E">
      <w:pPr>
        <w:rPr>
          <w:rFonts w:ascii="Calibri" w:hAnsi="Calibri" w:cs="Calibri"/>
          <w:sz w:val="36"/>
          <w:szCs w:val="36"/>
        </w:rPr>
      </w:pPr>
    </w:p>
    <w:p w14:paraId="0E90ABF0" w14:textId="2F1096B8" w:rsidR="00A02E5E" w:rsidRDefault="00A02E5E" w:rsidP="00A02E5E">
      <w:pPr>
        <w:rPr>
          <w:rFonts w:ascii="Calibri" w:hAnsi="Calibri" w:cs="Calibri"/>
          <w:sz w:val="36"/>
          <w:szCs w:val="36"/>
        </w:rPr>
      </w:pPr>
    </w:p>
    <w:p w14:paraId="0B1E4B51" w14:textId="69B7E733" w:rsidR="00A02E5E" w:rsidRDefault="00A02E5E" w:rsidP="00A02E5E">
      <w:pPr>
        <w:rPr>
          <w:rFonts w:ascii="Calibri" w:hAnsi="Calibri" w:cs="Calibri"/>
          <w:sz w:val="36"/>
          <w:szCs w:val="36"/>
        </w:rPr>
      </w:pPr>
    </w:p>
    <w:p w14:paraId="356F4679" w14:textId="4CB15672" w:rsidR="00A02E5E" w:rsidRDefault="00A02E5E" w:rsidP="00A02E5E">
      <w:pPr>
        <w:rPr>
          <w:rFonts w:ascii="Calibri" w:hAnsi="Calibri" w:cs="Calibri"/>
          <w:sz w:val="36"/>
          <w:szCs w:val="36"/>
        </w:rPr>
      </w:pPr>
    </w:p>
    <w:p w14:paraId="6430637A" w14:textId="18048EB9" w:rsidR="00A02E5E" w:rsidRDefault="00A02E5E" w:rsidP="00A02E5E">
      <w:pPr>
        <w:rPr>
          <w:rFonts w:ascii="Calibri" w:hAnsi="Calibri" w:cs="Calibri"/>
          <w:sz w:val="36"/>
          <w:szCs w:val="36"/>
        </w:rPr>
      </w:pPr>
    </w:p>
    <w:p w14:paraId="10CA11BF" w14:textId="6313F223" w:rsidR="00A02E5E" w:rsidRDefault="00A02E5E" w:rsidP="00A02E5E">
      <w:r>
        <w:rPr>
          <w:rFonts w:ascii="Calibri" w:hAnsi="Calibri" w:cs="Calibri"/>
          <w:sz w:val="36"/>
          <w:szCs w:val="36"/>
        </w:rPr>
        <w:t xml:space="preserve">01.04. Einreichung von Vorschlägen </w:t>
      </w:r>
      <w:r>
        <w:fldChar w:fldCharType="begin"/>
      </w:r>
      <w:r>
        <w:instrText xml:space="preserve"> INCLUDEPICTURE "images/Enigma%20Diagram.jpg" \* MERGEFORMATINET </w:instrText>
      </w:r>
      <w:r w:rsidR="0027551F">
        <w:fldChar w:fldCharType="separate"/>
      </w:r>
      <w:r>
        <w:fldChar w:fldCharType="end"/>
      </w:r>
    </w:p>
    <w:p w14:paraId="33179239" w14:textId="5EC85156" w:rsidR="00A02E5E" w:rsidRDefault="00A02E5E" w:rsidP="00A02E5E">
      <w:pPr>
        <w:pStyle w:val="NormalWeb"/>
        <w:spacing w:before="0" w:beforeAutospacing="0" w:after="0" w:afterAutospacing="0"/>
        <w:rPr>
          <w:rFonts w:ascii="Calibri" w:hAnsi="Calibri" w:cs="Calibri"/>
          <w:sz w:val="36"/>
          <w:szCs w:val="36"/>
          <w:lang w:val="de-DE"/>
        </w:rPr>
      </w:pPr>
    </w:p>
    <w:p w14:paraId="2A515346" w14:textId="2072F2E7" w:rsidR="00A02E5E" w:rsidRDefault="00A02E5E" w:rsidP="00A02E5E">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20-30h aufwand</w:t>
      </w:r>
    </w:p>
    <w:p w14:paraId="5AA43A73" w14:textId="1CA796B0" w:rsidR="009666F5" w:rsidRDefault="00A02E5E" w:rsidP="00A02E5E">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 xml:space="preserve">5-6 Seiten </w:t>
      </w:r>
      <w:proofErr w:type="spellStart"/>
      <w:r>
        <w:rPr>
          <w:rFonts w:ascii="Calibri" w:hAnsi="Calibri" w:cs="Calibri"/>
          <w:sz w:val="36"/>
          <w:szCs w:val="36"/>
          <w:lang w:val="de-DE"/>
        </w:rPr>
        <w:t>ausarbeitung</w:t>
      </w:r>
      <w:proofErr w:type="spellEnd"/>
      <w:r>
        <w:rPr>
          <w:rFonts w:ascii="Calibri" w:hAnsi="Calibri" w:cs="Calibri"/>
          <w:sz w:val="36"/>
          <w:szCs w:val="36"/>
          <w:lang w:val="de-DE"/>
        </w:rPr>
        <w:t xml:space="preserve"> + </w:t>
      </w:r>
      <w:proofErr w:type="spellStart"/>
      <w:r>
        <w:rPr>
          <w:rFonts w:ascii="Calibri" w:hAnsi="Calibri" w:cs="Calibri"/>
          <w:sz w:val="36"/>
          <w:szCs w:val="36"/>
          <w:lang w:val="de-DE"/>
        </w:rPr>
        <w:t>code</w:t>
      </w:r>
      <w:proofErr w:type="spellEnd"/>
      <w:r>
        <w:rPr>
          <w:rFonts w:ascii="Calibri" w:hAnsi="Calibri" w:cs="Calibri"/>
          <w:noProof/>
          <w:sz w:val="36"/>
          <w:szCs w:val="36"/>
          <w:lang w:val="de-DE"/>
        </w:rPr>
        <w:t xml:space="preserve"> </w:t>
      </w:r>
    </w:p>
    <w:p w14:paraId="69632537" w14:textId="77777777" w:rsidR="009666F5" w:rsidRDefault="009666F5" w:rsidP="009666F5">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Gliederung:</w:t>
      </w:r>
    </w:p>
    <w:p w14:paraId="1B97AE36" w14:textId="42B9717C" w:rsidR="009666F5" w:rsidRDefault="009666F5" w:rsidP="009666F5">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Einleitung/ Motivation/ Kurzbeschreibung 1 Seite</w:t>
      </w:r>
    </w:p>
    <w:p w14:paraId="2503116E" w14:textId="1DCF9D42" w:rsidR="009666F5" w:rsidRDefault="009666F5" w:rsidP="009666F5">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Erläuterung zur Implementierung 3 Seiten</w:t>
      </w:r>
    </w:p>
    <w:p w14:paraId="01C06B34" w14:textId="77777777" w:rsidR="009666F5" w:rsidRDefault="009666F5" w:rsidP="009666F5">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 xml:space="preserve">Überlegung zur </w:t>
      </w:r>
      <w:proofErr w:type="spellStart"/>
      <w:r>
        <w:rPr>
          <w:rFonts w:ascii="Calibri" w:hAnsi="Calibri" w:cs="Calibri"/>
          <w:sz w:val="36"/>
          <w:szCs w:val="36"/>
          <w:lang w:val="de-DE"/>
        </w:rPr>
        <w:t>phyton</w:t>
      </w:r>
      <w:proofErr w:type="spellEnd"/>
      <w:r>
        <w:rPr>
          <w:rFonts w:ascii="Calibri" w:hAnsi="Calibri" w:cs="Calibri"/>
          <w:sz w:val="36"/>
          <w:szCs w:val="36"/>
          <w:lang w:val="de-DE"/>
        </w:rPr>
        <w:t xml:space="preserve"> Umsetzung 1 Seite</w:t>
      </w:r>
    </w:p>
    <w:p w14:paraId="4DDD4CE2" w14:textId="3CCF2B38" w:rsidR="009666F5" w:rsidRDefault="009666F5" w:rsidP="009666F5">
      <w:pPr>
        <w:pStyle w:val="NormalWeb"/>
        <w:spacing w:before="0" w:beforeAutospacing="0" w:after="0" w:afterAutospacing="0"/>
        <w:rPr>
          <w:rFonts w:ascii="Calibri" w:hAnsi="Calibri" w:cs="Calibri"/>
          <w:sz w:val="36"/>
          <w:szCs w:val="36"/>
          <w:lang w:val="de-DE"/>
        </w:rPr>
      </w:pPr>
      <w:r>
        <w:rPr>
          <w:rFonts w:ascii="Calibri" w:hAnsi="Calibri" w:cs="Calibri"/>
          <w:sz w:val="36"/>
          <w:szCs w:val="36"/>
          <w:lang w:val="de-DE"/>
        </w:rPr>
        <w:t>Schluss/ Fazit 0.5 Seiten</w:t>
      </w:r>
    </w:p>
    <w:p w14:paraId="7E2F942C" w14:textId="178454E9" w:rsidR="009666F5" w:rsidRPr="009666F5" w:rsidRDefault="009666F5" w:rsidP="009666F5"/>
    <w:sectPr w:rsidR="009666F5" w:rsidRPr="009666F5" w:rsidSect="00CF7CB4">
      <w:headerReference w:type="default" r:id="rId12"/>
      <w:headerReference w:type="first" r:id="rId13"/>
      <w:footerReference w:type="first" r:id="rId14"/>
      <w:pgSz w:w="11906" w:h="16838"/>
      <w:pgMar w:top="1134" w:right="1134" w:bottom="1134" w:left="1134" w:header="709" w:footer="709" w:gutter="0"/>
      <w:pgNumType w:start="1"/>
      <w:cols w:sep="1" w:space="42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A21F5" w14:textId="77777777" w:rsidR="0027551F" w:rsidRDefault="0027551F" w:rsidP="00892966">
      <w:pPr>
        <w:spacing w:after="0" w:line="240" w:lineRule="auto"/>
      </w:pPr>
      <w:r>
        <w:separator/>
      </w:r>
    </w:p>
  </w:endnote>
  <w:endnote w:type="continuationSeparator" w:id="0">
    <w:p w14:paraId="5CD9CED5" w14:textId="77777777" w:rsidR="0027551F" w:rsidRDefault="0027551F" w:rsidP="0089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B0604020202020204"/>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9ADE5" w14:textId="77777777" w:rsidR="000B0F7A" w:rsidRDefault="000B0F7A">
    <w:pPr>
      <w:pStyle w:val="Footer"/>
    </w:pPr>
    <w:r>
      <w:rPr>
        <w:noProof/>
        <w:lang w:eastAsia="de-DE"/>
      </w:rPr>
      <w:drawing>
        <wp:anchor distT="0" distB="0" distL="114300" distR="114300" simplePos="0" relativeHeight="251662848" behindDoc="1" locked="0" layoutInCell="1" allowOverlap="1" wp14:anchorId="734BC36C" wp14:editId="3C94EBEA">
          <wp:simplePos x="0" y="0"/>
          <wp:positionH relativeFrom="column">
            <wp:posOffset>2745295</wp:posOffset>
          </wp:positionH>
          <wp:positionV relativeFrom="paragraph">
            <wp:posOffset>-84966</wp:posOffset>
          </wp:positionV>
          <wp:extent cx="3024000" cy="225580"/>
          <wp:effectExtent l="0" t="0" r="5080"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or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4000" cy="2255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FA154" w14:textId="77777777" w:rsidR="00504B1E" w:rsidRDefault="00504B1E">
    <w:pPr>
      <w:pStyle w:val="Footer"/>
    </w:pPr>
    <w:r>
      <w:rPr>
        <w:noProof/>
        <w:lang w:eastAsia="de-DE"/>
      </w:rPr>
      <w:drawing>
        <wp:anchor distT="0" distB="0" distL="114300" distR="114300" simplePos="0" relativeHeight="251666944" behindDoc="1" locked="0" layoutInCell="1" allowOverlap="1" wp14:anchorId="3E8B976F" wp14:editId="0C3D4DA7">
          <wp:simplePos x="0" y="0"/>
          <wp:positionH relativeFrom="column">
            <wp:posOffset>2745295</wp:posOffset>
          </wp:positionH>
          <wp:positionV relativeFrom="paragraph">
            <wp:posOffset>-84966</wp:posOffset>
          </wp:positionV>
          <wp:extent cx="3024000" cy="225580"/>
          <wp:effectExtent l="0" t="0" r="5080" b="317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or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4000" cy="2255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056D1" w14:textId="77777777" w:rsidR="0027551F" w:rsidRDefault="0027551F" w:rsidP="00892966">
      <w:pPr>
        <w:spacing w:after="0" w:line="240" w:lineRule="auto"/>
      </w:pPr>
      <w:r>
        <w:separator/>
      </w:r>
    </w:p>
  </w:footnote>
  <w:footnote w:type="continuationSeparator" w:id="0">
    <w:p w14:paraId="663033BB" w14:textId="77777777" w:rsidR="0027551F" w:rsidRDefault="0027551F" w:rsidP="00892966">
      <w:pPr>
        <w:spacing w:after="0" w:line="240" w:lineRule="auto"/>
      </w:pPr>
      <w:r>
        <w:continuationSeparator/>
      </w:r>
    </w:p>
  </w:footnote>
  <w:footnote w:id="1">
    <w:p w14:paraId="55FE3C85" w14:textId="03884D80" w:rsidR="004B0886" w:rsidRDefault="004B0886">
      <w:pPr>
        <w:pStyle w:val="FootnoteText"/>
      </w:pPr>
      <w:r>
        <w:rPr>
          <w:rStyle w:val="FootnoteReference"/>
        </w:rPr>
        <w:footnoteRef/>
      </w:r>
      <w:r>
        <w:t xml:space="preserve"> </w:t>
      </w:r>
      <w:r w:rsidR="00E727BB" w:rsidRPr="00E727BB">
        <w:t>https://www.mpoweruk.com/enigma.htm</w:t>
      </w:r>
      <w:r w:rsidR="00E727BB">
        <w:t xml:space="preserve"> [abgerufen 30.05.2021, 23:20]</w:t>
      </w:r>
    </w:p>
  </w:footnote>
  <w:footnote w:id="2">
    <w:p w14:paraId="714056FA" w14:textId="0875583E" w:rsidR="00EC6F6D" w:rsidRDefault="00EC6F6D">
      <w:pPr>
        <w:pStyle w:val="FootnoteText"/>
      </w:pPr>
      <w:r>
        <w:rPr>
          <w:rStyle w:val="FootnoteReference"/>
        </w:rPr>
        <w:footnoteRef/>
      </w:r>
      <w:r>
        <w:t xml:space="preserve"> </w:t>
      </w:r>
      <w:r w:rsidR="00E727BB" w:rsidRPr="00E727BB">
        <w:t>https://cryptocellar.org/enigma/e-history/konski&amp;krueger-production.pdf</w:t>
      </w:r>
      <w:r w:rsidR="00E727BB">
        <w:t xml:space="preserve"> [abgerufen 30.05.2021, 23:20]</w:t>
      </w:r>
    </w:p>
  </w:footnote>
  <w:footnote w:id="3">
    <w:p w14:paraId="2921C970" w14:textId="2217C3D9" w:rsidR="00EC6F6D" w:rsidRDefault="00EC6F6D">
      <w:pPr>
        <w:pStyle w:val="FootnoteText"/>
      </w:pPr>
      <w:r>
        <w:rPr>
          <w:rStyle w:val="FootnoteReference"/>
        </w:rPr>
        <w:footnoteRef/>
      </w:r>
      <w:r>
        <w:t xml:space="preserve"> </w:t>
      </w:r>
      <w:r w:rsidR="00E727BB" w:rsidRPr="00E727BB">
        <w:t>https://www.wissen.de/wie-der-code-der-legendaeren-enigma-maschine-geknackt-wurde</w:t>
      </w:r>
      <w:r w:rsidR="00E727BB">
        <w:t xml:space="preserve"> [abgerufen 30.05.2021, 23:20]</w:t>
      </w:r>
    </w:p>
  </w:footnote>
  <w:footnote w:id="4">
    <w:p w14:paraId="3A1E0326" w14:textId="01BF29F9" w:rsidR="00EC6F6D" w:rsidRDefault="00EC6F6D">
      <w:pPr>
        <w:pStyle w:val="FootnoteText"/>
      </w:pPr>
      <w:r>
        <w:rPr>
          <w:rStyle w:val="FootnoteReference"/>
        </w:rPr>
        <w:footnoteRef/>
      </w:r>
      <w:r>
        <w:t xml:space="preserve"> </w:t>
      </w:r>
      <w:r w:rsidR="00E727BB" w:rsidRPr="00E727BB">
        <w:t>https://web.archive.org/web/20160825110549/http://scienceblogs.de/klausis-krypto-kolumne/files/2016/08/Koreafunk-1964_65-Chiffrierdienst.pdf</w:t>
      </w:r>
      <w:r w:rsidR="00E727BB">
        <w:t xml:space="preserve"> [abgerufen 30.05.2021, 23:20]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3C9C7" w14:textId="77777777" w:rsidR="000B0F7A" w:rsidRDefault="000B0F7A" w:rsidP="00C4230C">
    <w:pPr>
      <w:pStyle w:val="Header"/>
      <w:tabs>
        <w:tab w:val="clear" w:pos="4536"/>
        <w:tab w:val="clear" w:pos="9072"/>
        <w:tab w:val="left" w:pos="9214"/>
      </w:tabs>
      <w:ind w:right="140"/>
      <w:jc w:val="right"/>
    </w:pPr>
    <w:r>
      <w:rPr>
        <w:noProof/>
        <w:lang w:eastAsia="de-DE"/>
      </w:rPr>
      <mc:AlternateContent>
        <mc:Choice Requires="wps">
          <w:drawing>
            <wp:anchor distT="4294967295" distB="4294967295" distL="114300" distR="114300" simplePos="0" relativeHeight="251658240" behindDoc="1" locked="0" layoutInCell="1" allowOverlap="1" wp14:anchorId="24A4994E" wp14:editId="5999FD28">
              <wp:simplePos x="0" y="0"/>
              <wp:positionH relativeFrom="column">
                <wp:posOffset>0</wp:posOffset>
              </wp:positionH>
              <wp:positionV relativeFrom="paragraph">
                <wp:posOffset>180340</wp:posOffset>
              </wp:positionV>
              <wp:extent cx="6116400" cy="25200"/>
              <wp:effectExtent l="0" t="0" r="36830" b="3238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400" cy="25200"/>
                      </a:xfrm>
                      <a:prstGeom prst="straightConnector1">
                        <a:avLst/>
                      </a:prstGeom>
                      <a:noFill/>
                      <a:ln w="9525">
                        <a:solidFill>
                          <a:srgbClr val="009F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56A488" id="_x0000_t32" coordsize="21600,21600" o:spt="32" o:oned="t" path="m,l21600,21600e" filled="f">
              <v:path arrowok="t" fillok="f" o:connecttype="none"/>
              <o:lock v:ext="edit" shapetype="t"/>
            </v:shapetype>
            <v:shape id="AutoShape 2" o:spid="_x0000_s1026" type="#_x0000_t32" style="position:absolute;margin-left:0;margin-top:14.2pt;width:481.6pt;height:2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" strokecolor="#009fe3"/>
          </w:pict>
        </mc:Fallback>
      </mc:AlternateContent>
    </w:r>
    <w:r w:rsidRPr="00C4230C">
      <w:rPr>
        <w:color w:val="A6A6A6" w:themeColor="background1" w:themeShade="A6"/>
      </w:rPr>
      <w:fldChar w:fldCharType="begin"/>
    </w:r>
    <w:r w:rsidRPr="00C4230C">
      <w:rPr>
        <w:color w:val="A6A6A6" w:themeColor="background1" w:themeShade="A6"/>
      </w:rPr>
      <w:instrText xml:space="preserve"> PAGE   \* MERGEFORMAT </w:instrText>
    </w:r>
    <w:r w:rsidRPr="00C4230C">
      <w:rPr>
        <w:color w:val="A6A6A6" w:themeColor="background1" w:themeShade="A6"/>
      </w:rPr>
      <w:fldChar w:fldCharType="separate"/>
    </w:r>
    <w:r>
      <w:rPr>
        <w:noProof/>
        <w:color w:val="A6A6A6" w:themeColor="background1" w:themeShade="A6"/>
      </w:rPr>
      <w:t>5</w:t>
    </w:r>
    <w:r w:rsidRPr="00C4230C">
      <w:rPr>
        <w:noProof/>
        <w:color w:val="A6A6A6" w:themeColor="background1" w:themeShade="A6"/>
      </w:rPr>
      <w:fldChar w:fldCharType="end"/>
    </w:r>
  </w:p>
  <w:p w14:paraId="1F70DB8B" w14:textId="77777777" w:rsidR="000B0F7A" w:rsidRDefault="000B0F7A" w:rsidP="0026556F">
    <w:pPr>
      <w:pStyle w:val="Header"/>
    </w:pPr>
  </w:p>
  <w:p w14:paraId="47A32DE6" w14:textId="77777777" w:rsidR="000B0F7A" w:rsidRPr="0095724B" w:rsidRDefault="000B0F7A" w:rsidP="00957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8FDEC" w14:textId="77777777" w:rsidR="000B0F7A" w:rsidRDefault="000B0F7A">
    <w:pPr>
      <w:pStyle w:val="Header"/>
    </w:pPr>
    <w:r>
      <w:rPr>
        <w:noProof/>
        <w:lang w:eastAsia="de-DE"/>
      </w:rPr>
      <w:drawing>
        <wp:anchor distT="0" distB="0" distL="114300" distR="114300" simplePos="0" relativeHeight="251655168" behindDoc="0" locked="1" layoutInCell="1" allowOverlap="1" wp14:anchorId="0391CDBD" wp14:editId="0B8E75D9">
          <wp:simplePos x="0" y="0"/>
          <wp:positionH relativeFrom="page">
            <wp:posOffset>891540</wp:posOffset>
          </wp:positionH>
          <wp:positionV relativeFrom="page">
            <wp:posOffset>400050</wp:posOffset>
          </wp:positionV>
          <wp:extent cx="3150235" cy="666750"/>
          <wp:effectExtent l="0" t="0" r="0" b="0"/>
          <wp:wrapNone/>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o-farb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50235" cy="666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7805C" w14:textId="77777777" w:rsidR="00504B1E" w:rsidRDefault="00504B1E" w:rsidP="00C4230C">
    <w:pPr>
      <w:pStyle w:val="Header"/>
      <w:tabs>
        <w:tab w:val="clear" w:pos="4536"/>
        <w:tab w:val="clear" w:pos="9072"/>
        <w:tab w:val="left" w:pos="9214"/>
      </w:tabs>
      <w:ind w:right="140"/>
      <w:jc w:val="right"/>
    </w:pPr>
    <w:r>
      <w:rPr>
        <w:noProof/>
        <w:lang w:eastAsia="de-DE"/>
      </w:rPr>
      <mc:AlternateContent>
        <mc:Choice Requires="wps">
          <w:drawing>
            <wp:anchor distT="4294967295" distB="4294967295" distL="114300" distR="114300" simplePos="0" relativeHeight="251665920" behindDoc="1" locked="0" layoutInCell="1" allowOverlap="1" wp14:anchorId="5B9819D5" wp14:editId="7523F51D">
              <wp:simplePos x="0" y="0"/>
              <wp:positionH relativeFrom="column">
                <wp:posOffset>0</wp:posOffset>
              </wp:positionH>
              <wp:positionV relativeFrom="paragraph">
                <wp:posOffset>180340</wp:posOffset>
              </wp:positionV>
              <wp:extent cx="6116400" cy="25200"/>
              <wp:effectExtent l="0" t="0" r="36830" b="3238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400" cy="25200"/>
                      </a:xfrm>
                      <a:prstGeom prst="straightConnector1">
                        <a:avLst/>
                      </a:prstGeom>
                      <a:noFill/>
                      <a:ln w="9525">
                        <a:solidFill>
                          <a:srgbClr val="009FE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4250CE" id="_x0000_t32" coordsize="21600,21600" o:spt="32" o:oned="t" path="m,l21600,21600e" filled="f">
              <v:path arrowok="t" fillok="f" o:connecttype="none"/>
              <o:lock v:ext="edit" shapetype="t"/>
            </v:shapetype>
            <v:shape id="AutoShape 2" o:spid="_x0000_s1026" type="#_x0000_t32" style="position:absolute;margin-left:0;margin-top:14.2pt;width:481.6pt;height:2pt;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" strokecolor="#009fe3"/>
          </w:pict>
        </mc:Fallback>
      </mc:AlternateContent>
    </w:r>
    <w:r w:rsidRPr="00C4230C">
      <w:rPr>
        <w:color w:val="A6A6A6" w:themeColor="background1" w:themeShade="A6"/>
      </w:rPr>
      <w:fldChar w:fldCharType="begin"/>
    </w:r>
    <w:r w:rsidRPr="00C4230C">
      <w:rPr>
        <w:color w:val="A6A6A6" w:themeColor="background1" w:themeShade="A6"/>
      </w:rPr>
      <w:instrText xml:space="preserve"> PAGE   \* MERGEFORMAT </w:instrText>
    </w:r>
    <w:r w:rsidRPr="00C4230C">
      <w:rPr>
        <w:color w:val="A6A6A6" w:themeColor="background1" w:themeShade="A6"/>
      </w:rPr>
      <w:fldChar w:fldCharType="separate"/>
    </w:r>
    <w:r>
      <w:rPr>
        <w:noProof/>
        <w:color w:val="A6A6A6" w:themeColor="background1" w:themeShade="A6"/>
      </w:rPr>
      <w:t>5</w:t>
    </w:r>
    <w:r w:rsidRPr="00C4230C">
      <w:rPr>
        <w:noProof/>
        <w:color w:val="A6A6A6" w:themeColor="background1" w:themeShade="A6"/>
      </w:rPr>
      <w:fldChar w:fldCharType="end"/>
    </w:r>
  </w:p>
  <w:p w14:paraId="06F446DB" w14:textId="77777777" w:rsidR="00504B1E" w:rsidRDefault="00504B1E" w:rsidP="0026556F">
    <w:pPr>
      <w:pStyle w:val="Header"/>
    </w:pPr>
  </w:p>
  <w:p w14:paraId="644EF5BB" w14:textId="77777777" w:rsidR="00504B1E" w:rsidRPr="0095724B" w:rsidRDefault="00504B1E" w:rsidP="009572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CE801" w14:textId="77777777" w:rsidR="00504B1E" w:rsidRDefault="00504B1E">
    <w:pPr>
      <w:pStyle w:val="Header"/>
    </w:pPr>
    <w:r>
      <w:rPr>
        <w:noProof/>
        <w:lang w:eastAsia="de-DE"/>
      </w:rPr>
      <w:drawing>
        <wp:anchor distT="0" distB="0" distL="114300" distR="114300" simplePos="0" relativeHeight="251664896" behindDoc="0" locked="1" layoutInCell="1" allowOverlap="1" wp14:anchorId="7F7F5996" wp14:editId="539CB9AA">
          <wp:simplePos x="0" y="0"/>
          <wp:positionH relativeFrom="page">
            <wp:posOffset>891540</wp:posOffset>
          </wp:positionH>
          <wp:positionV relativeFrom="page">
            <wp:posOffset>400050</wp:posOffset>
          </wp:positionV>
          <wp:extent cx="3150235" cy="666750"/>
          <wp:effectExtent l="0" t="0" r="0" b="0"/>
          <wp:wrapNone/>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o-farb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50235" cy="666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2529"/>
    <w:multiLevelType w:val="hybridMultilevel"/>
    <w:tmpl w:val="775A2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AF2369"/>
    <w:multiLevelType w:val="hybridMultilevel"/>
    <w:tmpl w:val="F2F2C224"/>
    <w:lvl w:ilvl="0" w:tplc="04070001">
      <w:start w:val="1"/>
      <w:numFmt w:val="bullet"/>
      <w:lvlText w:val=""/>
      <w:lvlJc w:val="left"/>
      <w:pPr>
        <w:ind w:left="720" w:hanging="360"/>
      </w:pPr>
      <w:rPr>
        <w:rFonts w:ascii="Symbol" w:hAnsi="Symbol" w:hint="default"/>
      </w:rPr>
    </w:lvl>
    <w:lvl w:ilvl="1" w:tplc="9BA81FE4">
      <w:start w:val="1"/>
      <w:numFmt w:val="bullet"/>
      <w:lvlText w:val="-"/>
      <w:lvlJc w:val="left"/>
      <w:pPr>
        <w:ind w:left="851" w:hanging="284"/>
      </w:pPr>
      <w:rPr>
        <w:rFonts w:ascii="Courier New" w:hAnsi="Courier New" w:hint="default"/>
      </w:rPr>
    </w:lvl>
    <w:lvl w:ilvl="2" w:tplc="55749E2E">
      <w:start w:val="1"/>
      <w:numFmt w:val="bullet"/>
      <w:lvlText w:val=""/>
      <w:lvlJc w:val="left"/>
      <w:pPr>
        <w:ind w:left="1134" w:hanging="283"/>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C5CEB"/>
    <w:multiLevelType w:val="hybridMultilevel"/>
    <w:tmpl w:val="153C1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132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B709E9"/>
    <w:multiLevelType w:val="multilevel"/>
    <w:tmpl w:val="9B6AAA3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pStyle w:val="Heading3"/>
      <w:lvlText w:val="%1.%2.%3"/>
      <w:lvlJc w:val="left"/>
      <w:pPr>
        <w:ind w:left="1071" w:hanging="357"/>
      </w:pPr>
      <w:rPr>
        <w:rFonts w:hint="default"/>
        <w:b/>
        <w:bCs/>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31E43427"/>
    <w:multiLevelType w:val="hybridMultilevel"/>
    <w:tmpl w:val="EB1AF4E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68E6FFA"/>
    <w:multiLevelType w:val="hybridMultilevel"/>
    <w:tmpl w:val="E6D88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F4FC4"/>
    <w:multiLevelType w:val="hybridMultilevel"/>
    <w:tmpl w:val="BDCE0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321494"/>
    <w:multiLevelType w:val="hybridMultilevel"/>
    <w:tmpl w:val="2124DD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BA124F"/>
    <w:multiLevelType w:val="hybridMultilevel"/>
    <w:tmpl w:val="E8EC58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3">
      <w:start w:val="1"/>
      <w:numFmt w:val="bullet"/>
      <w:lvlText w:val="o"/>
      <w:lvlJc w:val="left"/>
      <w:pPr>
        <w:ind w:left="1800" w:hanging="360"/>
      </w:pPr>
      <w:rPr>
        <w:rFonts w:ascii="Courier New" w:hAnsi="Courier New" w:cs="Courier New"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5"/>
  </w:num>
  <w:num w:numId="6">
    <w:abstractNumId w:val="4"/>
  </w:num>
  <w:num w:numId="7">
    <w:abstractNumId w:val="8"/>
  </w:num>
  <w:num w:numId="8">
    <w:abstractNumId w:val="4"/>
  </w:num>
  <w:num w:numId="9">
    <w:abstractNumId w:val="4"/>
  </w:num>
  <w:num w:numId="10">
    <w:abstractNumId w:val="4"/>
  </w:num>
  <w:num w:numId="11">
    <w:abstractNumId w:val="4"/>
  </w:num>
  <w:num w:numId="12">
    <w:abstractNumId w:val="4"/>
  </w:num>
  <w:num w:numId="13">
    <w:abstractNumId w:val="7"/>
  </w:num>
  <w:num w:numId="14">
    <w:abstractNumId w:val="4"/>
  </w:num>
  <w:num w:numId="15">
    <w:abstractNumId w:val="0"/>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6"/>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9"/>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4A"/>
    <w:rsid w:val="00002020"/>
    <w:rsid w:val="00003A0C"/>
    <w:rsid w:val="00005DDA"/>
    <w:rsid w:val="0000714D"/>
    <w:rsid w:val="00024709"/>
    <w:rsid w:val="00033326"/>
    <w:rsid w:val="000425BD"/>
    <w:rsid w:val="000431BC"/>
    <w:rsid w:val="0006485A"/>
    <w:rsid w:val="0009643C"/>
    <w:rsid w:val="000A1BC8"/>
    <w:rsid w:val="000A7885"/>
    <w:rsid w:val="000B0F7A"/>
    <w:rsid w:val="000B252A"/>
    <w:rsid w:val="000B55EA"/>
    <w:rsid w:val="000B7894"/>
    <w:rsid w:val="000C0611"/>
    <w:rsid w:val="000C59B4"/>
    <w:rsid w:val="000E2E8A"/>
    <w:rsid w:val="000F28C8"/>
    <w:rsid w:val="00111A2D"/>
    <w:rsid w:val="001174DB"/>
    <w:rsid w:val="001217E3"/>
    <w:rsid w:val="00122E87"/>
    <w:rsid w:val="00134094"/>
    <w:rsid w:val="00141E3E"/>
    <w:rsid w:val="00153A24"/>
    <w:rsid w:val="001557B4"/>
    <w:rsid w:val="00177141"/>
    <w:rsid w:val="00180124"/>
    <w:rsid w:val="0018785D"/>
    <w:rsid w:val="00197007"/>
    <w:rsid w:val="001B1D9F"/>
    <w:rsid w:val="001C13D3"/>
    <w:rsid w:val="001C25EC"/>
    <w:rsid w:val="001C3D72"/>
    <w:rsid w:val="001D64D2"/>
    <w:rsid w:val="001E5D80"/>
    <w:rsid w:val="001F4D37"/>
    <w:rsid w:val="001F5639"/>
    <w:rsid w:val="00201696"/>
    <w:rsid w:val="002064BE"/>
    <w:rsid w:val="0022536B"/>
    <w:rsid w:val="00227E65"/>
    <w:rsid w:val="002332D1"/>
    <w:rsid w:val="00237910"/>
    <w:rsid w:val="00240E09"/>
    <w:rsid w:val="002410F1"/>
    <w:rsid w:val="0024326C"/>
    <w:rsid w:val="00245615"/>
    <w:rsid w:val="00246DE8"/>
    <w:rsid w:val="00251273"/>
    <w:rsid w:val="0025284E"/>
    <w:rsid w:val="002567DF"/>
    <w:rsid w:val="00257113"/>
    <w:rsid w:val="0026095D"/>
    <w:rsid w:val="0026556F"/>
    <w:rsid w:val="00273228"/>
    <w:rsid w:val="00274E5D"/>
    <w:rsid w:val="0027551F"/>
    <w:rsid w:val="002869DB"/>
    <w:rsid w:val="002909AF"/>
    <w:rsid w:val="00295D03"/>
    <w:rsid w:val="00296954"/>
    <w:rsid w:val="002A309D"/>
    <w:rsid w:val="002B240B"/>
    <w:rsid w:val="002B428A"/>
    <w:rsid w:val="002C33AB"/>
    <w:rsid w:val="002C6F5F"/>
    <w:rsid w:val="002D0150"/>
    <w:rsid w:val="002D1DAC"/>
    <w:rsid w:val="002E1576"/>
    <w:rsid w:val="002E22AE"/>
    <w:rsid w:val="002E45BB"/>
    <w:rsid w:val="002E5AEC"/>
    <w:rsid w:val="002F203A"/>
    <w:rsid w:val="003157B9"/>
    <w:rsid w:val="00321372"/>
    <w:rsid w:val="0035051B"/>
    <w:rsid w:val="00372DE3"/>
    <w:rsid w:val="00372FFE"/>
    <w:rsid w:val="003770D3"/>
    <w:rsid w:val="00394938"/>
    <w:rsid w:val="003B0570"/>
    <w:rsid w:val="003B1FD1"/>
    <w:rsid w:val="003B7C8F"/>
    <w:rsid w:val="003C06E4"/>
    <w:rsid w:val="003C4264"/>
    <w:rsid w:val="003D41F4"/>
    <w:rsid w:val="003E08B4"/>
    <w:rsid w:val="003F3702"/>
    <w:rsid w:val="003F7FDD"/>
    <w:rsid w:val="0040048B"/>
    <w:rsid w:val="00406B06"/>
    <w:rsid w:val="004112A8"/>
    <w:rsid w:val="00411DCD"/>
    <w:rsid w:val="0041420C"/>
    <w:rsid w:val="00436C26"/>
    <w:rsid w:val="00443E26"/>
    <w:rsid w:val="00452C0F"/>
    <w:rsid w:val="004601CB"/>
    <w:rsid w:val="00471B74"/>
    <w:rsid w:val="004855CD"/>
    <w:rsid w:val="00495B0C"/>
    <w:rsid w:val="004A3779"/>
    <w:rsid w:val="004B0886"/>
    <w:rsid w:val="004D72C2"/>
    <w:rsid w:val="004E52F4"/>
    <w:rsid w:val="004E5B16"/>
    <w:rsid w:val="004F6AA5"/>
    <w:rsid w:val="00503FE5"/>
    <w:rsid w:val="00504B1E"/>
    <w:rsid w:val="00507F2C"/>
    <w:rsid w:val="0052135B"/>
    <w:rsid w:val="00542F03"/>
    <w:rsid w:val="00545BE0"/>
    <w:rsid w:val="00564290"/>
    <w:rsid w:val="00590D75"/>
    <w:rsid w:val="00596136"/>
    <w:rsid w:val="005A13EC"/>
    <w:rsid w:val="005A5FA7"/>
    <w:rsid w:val="005B6AAF"/>
    <w:rsid w:val="005C3898"/>
    <w:rsid w:val="005C6C3C"/>
    <w:rsid w:val="005D7717"/>
    <w:rsid w:val="005F59A9"/>
    <w:rsid w:val="005F6AC2"/>
    <w:rsid w:val="00600339"/>
    <w:rsid w:val="00600FC8"/>
    <w:rsid w:val="00622583"/>
    <w:rsid w:val="00626C94"/>
    <w:rsid w:val="00637C0E"/>
    <w:rsid w:val="00641939"/>
    <w:rsid w:val="006450BE"/>
    <w:rsid w:val="00650FC3"/>
    <w:rsid w:val="00655EE7"/>
    <w:rsid w:val="00663DB8"/>
    <w:rsid w:val="00665B19"/>
    <w:rsid w:val="0068115F"/>
    <w:rsid w:val="0068752C"/>
    <w:rsid w:val="00691ED9"/>
    <w:rsid w:val="00694004"/>
    <w:rsid w:val="006A182F"/>
    <w:rsid w:val="006B1DF1"/>
    <w:rsid w:val="006B39D0"/>
    <w:rsid w:val="006B4D64"/>
    <w:rsid w:val="006D622F"/>
    <w:rsid w:val="006E221A"/>
    <w:rsid w:val="006E6DA9"/>
    <w:rsid w:val="00702E3B"/>
    <w:rsid w:val="00703B5E"/>
    <w:rsid w:val="0073453A"/>
    <w:rsid w:val="00743073"/>
    <w:rsid w:val="00743A87"/>
    <w:rsid w:val="00747658"/>
    <w:rsid w:val="0075242A"/>
    <w:rsid w:val="00755CDA"/>
    <w:rsid w:val="007723FA"/>
    <w:rsid w:val="00794CD2"/>
    <w:rsid w:val="007A1613"/>
    <w:rsid w:val="007B69CB"/>
    <w:rsid w:val="007E0C8A"/>
    <w:rsid w:val="007E5F97"/>
    <w:rsid w:val="007F67C7"/>
    <w:rsid w:val="00800ADB"/>
    <w:rsid w:val="008040EB"/>
    <w:rsid w:val="008063A0"/>
    <w:rsid w:val="008066E7"/>
    <w:rsid w:val="0080762D"/>
    <w:rsid w:val="00807FD1"/>
    <w:rsid w:val="00813A97"/>
    <w:rsid w:val="00831280"/>
    <w:rsid w:val="00841D2E"/>
    <w:rsid w:val="00852455"/>
    <w:rsid w:val="00852B62"/>
    <w:rsid w:val="0087029C"/>
    <w:rsid w:val="00871F88"/>
    <w:rsid w:val="00872C61"/>
    <w:rsid w:val="00875C83"/>
    <w:rsid w:val="008779A9"/>
    <w:rsid w:val="00885729"/>
    <w:rsid w:val="00892966"/>
    <w:rsid w:val="00897DA2"/>
    <w:rsid w:val="008A3066"/>
    <w:rsid w:val="008A4F9B"/>
    <w:rsid w:val="008A704A"/>
    <w:rsid w:val="008B6471"/>
    <w:rsid w:val="008C1773"/>
    <w:rsid w:val="008C30F1"/>
    <w:rsid w:val="008C57CA"/>
    <w:rsid w:val="008D4035"/>
    <w:rsid w:val="008F0FF3"/>
    <w:rsid w:val="008F15E7"/>
    <w:rsid w:val="008F667B"/>
    <w:rsid w:val="009021DB"/>
    <w:rsid w:val="00905E8F"/>
    <w:rsid w:val="00920F75"/>
    <w:rsid w:val="00922FC8"/>
    <w:rsid w:val="0092720E"/>
    <w:rsid w:val="00933847"/>
    <w:rsid w:val="009339FD"/>
    <w:rsid w:val="00936C9C"/>
    <w:rsid w:val="00942253"/>
    <w:rsid w:val="00945841"/>
    <w:rsid w:val="00953B49"/>
    <w:rsid w:val="0095724B"/>
    <w:rsid w:val="00960FF2"/>
    <w:rsid w:val="009666F5"/>
    <w:rsid w:val="0097052A"/>
    <w:rsid w:val="0097284E"/>
    <w:rsid w:val="00990EC0"/>
    <w:rsid w:val="00992CE5"/>
    <w:rsid w:val="009A2B48"/>
    <w:rsid w:val="009A3AC4"/>
    <w:rsid w:val="009A76AE"/>
    <w:rsid w:val="009B275C"/>
    <w:rsid w:val="009D1741"/>
    <w:rsid w:val="009D1E51"/>
    <w:rsid w:val="009D7E9A"/>
    <w:rsid w:val="00A02E5E"/>
    <w:rsid w:val="00A159DE"/>
    <w:rsid w:val="00A16A7B"/>
    <w:rsid w:val="00A22F5C"/>
    <w:rsid w:val="00A23F12"/>
    <w:rsid w:val="00A24C0F"/>
    <w:rsid w:val="00A309BE"/>
    <w:rsid w:val="00A43A9D"/>
    <w:rsid w:val="00A63045"/>
    <w:rsid w:val="00A66A8E"/>
    <w:rsid w:val="00A749E5"/>
    <w:rsid w:val="00A850E6"/>
    <w:rsid w:val="00A90CF6"/>
    <w:rsid w:val="00A970FC"/>
    <w:rsid w:val="00AA096E"/>
    <w:rsid w:val="00AA1B2E"/>
    <w:rsid w:val="00AA70D8"/>
    <w:rsid w:val="00AB021C"/>
    <w:rsid w:val="00AB6867"/>
    <w:rsid w:val="00AB7E41"/>
    <w:rsid w:val="00AC72AE"/>
    <w:rsid w:val="00AC77B6"/>
    <w:rsid w:val="00AE1251"/>
    <w:rsid w:val="00AE6266"/>
    <w:rsid w:val="00B02B89"/>
    <w:rsid w:val="00B0441C"/>
    <w:rsid w:val="00B24EDD"/>
    <w:rsid w:val="00B257E9"/>
    <w:rsid w:val="00B318E8"/>
    <w:rsid w:val="00B403BB"/>
    <w:rsid w:val="00B432F6"/>
    <w:rsid w:val="00B76B23"/>
    <w:rsid w:val="00B80E8C"/>
    <w:rsid w:val="00B9020B"/>
    <w:rsid w:val="00B9542A"/>
    <w:rsid w:val="00BB12B3"/>
    <w:rsid w:val="00BB20BF"/>
    <w:rsid w:val="00BD0D2E"/>
    <w:rsid w:val="00BD6292"/>
    <w:rsid w:val="00BF5C37"/>
    <w:rsid w:val="00C064C3"/>
    <w:rsid w:val="00C1247A"/>
    <w:rsid w:val="00C22142"/>
    <w:rsid w:val="00C25A8D"/>
    <w:rsid w:val="00C4230C"/>
    <w:rsid w:val="00C445BD"/>
    <w:rsid w:val="00C45539"/>
    <w:rsid w:val="00C55F14"/>
    <w:rsid w:val="00C64B33"/>
    <w:rsid w:val="00C663AB"/>
    <w:rsid w:val="00C70012"/>
    <w:rsid w:val="00C760C6"/>
    <w:rsid w:val="00C82661"/>
    <w:rsid w:val="00C90A41"/>
    <w:rsid w:val="00C92C1D"/>
    <w:rsid w:val="00C95420"/>
    <w:rsid w:val="00CA2CAE"/>
    <w:rsid w:val="00CB0A6D"/>
    <w:rsid w:val="00CC0F11"/>
    <w:rsid w:val="00CD0363"/>
    <w:rsid w:val="00CD0D99"/>
    <w:rsid w:val="00CD13A6"/>
    <w:rsid w:val="00CE10A5"/>
    <w:rsid w:val="00CE4913"/>
    <w:rsid w:val="00CE4FAE"/>
    <w:rsid w:val="00CE608B"/>
    <w:rsid w:val="00CF0B8F"/>
    <w:rsid w:val="00CF7CB4"/>
    <w:rsid w:val="00D21D38"/>
    <w:rsid w:val="00D326CD"/>
    <w:rsid w:val="00D46110"/>
    <w:rsid w:val="00D572E7"/>
    <w:rsid w:val="00D76405"/>
    <w:rsid w:val="00D76EF7"/>
    <w:rsid w:val="00D9335C"/>
    <w:rsid w:val="00D93733"/>
    <w:rsid w:val="00D93AAB"/>
    <w:rsid w:val="00D943A6"/>
    <w:rsid w:val="00D96578"/>
    <w:rsid w:val="00DA47FE"/>
    <w:rsid w:val="00DA65D3"/>
    <w:rsid w:val="00DA6736"/>
    <w:rsid w:val="00DB4109"/>
    <w:rsid w:val="00DB49F6"/>
    <w:rsid w:val="00DC3177"/>
    <w:rsid w:val="00DD0112"/>
    <w:rsid w:val="00DE1A65"/>
    <w:rsid w:val="00DF3843"/>
    <w:rsid w:val="00E41C0D"/>
    <w:rsid w:val="00E444B8"/>
    <w:rsid w:val="00E539AB"/>
    <w:rsid w:val="00E66C23"/>
    <w:rsid w:val="00E727BB"/>
    <w:rsid w:val="00E730A5"/>
    <w:rsid w:val="00E826B8"/>
    <w:rsid w:val="00EA7AFA"/>
    <w:rsid w:val="00EC6E46"/>
    <w:rsid w:val="00EC6F6D"/>
    <w:rsid w:val="00EE1983"/>
    <w:rsid w:val="00EE3452"/>
    <w:rsid w:val="00EE50BE"/>
    <w:rsid w:val="00EE6F4E"/>
    <w:rsid w:val="00EE7207"/>
    <w:rsid w:val="00F07691"/>
    <w:rsid w:val="00F10062"/>
    <w:rsid w:val="00F10314"/>
    <w:rsid w:val="00F21D4F"/>
    <w:rsid w:val="00F21D5F"/>
    <w:rsid w:val="00F352FC"/>
    <w:rsid w:val="00F443DD"/>
    <w:rsid w:val="00F50CE7"/>
    <w:rsid w:val="00F62B1A"/>
    <w:rsid w:val="00F63FA6"/>
    <w:rsid w:val="00F6620C"/>
    <w:rsid w:val="00F73B69"/>
    <w:rsid w:val="00F745C6"/>
    <w:rsid w:val="00FA3F7B"/>
    <w:rsid w:val="00FB08A7"/>
    <w:rsid w:val="00FC0084"/>
    <w:rsid w:val="00FC3A69"/>
    <w:rsid w:val="00FD06AD"/>
    <w:rsid w:val="00FD34B7"/>
    <w:rsid w:val="00FE19DC"/>
    <w:rsid w:val="00FE31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9F4D"/>
  <w15:docId w15:val="{90BCB5DE-875B-428F-8C97-90AA54E9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B89"/>
    <w:pPr>
      <w:spacing w:after="240" w:line="280" w:lineRule="atLeast"/>
    </w:pPr>
    <w:rPr>
      <w:szCs w:val="22"/>
      <w:lang w:eastAsia="en-US"/>
    </w:rPr>
  </w:style>
  <w:style w:type="paragraph" w:styleId="Heading1">
    <w:name w:val="heading 1"/>
    <w:basedOn w:val="Normal"/>
    <w:next w:val="Normal"/>
    <w:link w:val="Heading1Char"/>
    <w:uiPriority w:val="9"/>
    <w:qFormat/>
    <w:rsid w:val="008066E7"/>
    <w:pPr>
      <w:keepNext/>
      <w:keepLines/>
      <w:pageBreakBefore/>
      <w:numPr>
        <w:numId w:val="1"/>
      </w:numPr>
      <w:spacing w:before="480" w:after="120"/>
      <w:outlineLvl w:val="0"/>
    </w:pPr>
    <w:rPr>
      <w:rFonts w:eastAsia="Times New Roman"/>
      <w:b/>
      <w:bCs/>
      <w:sz w:val="28"/>
      <w:szCs w:val="28"/>
    </w:rPr>
  </w:style>
  <w:style w:type="paragraph" w:styleId="Heading2">
    <w:name w:val="heading 2"/>
    <w:basedOn w:val="Heading1"/>
    <w:next w:val="Normal"/>
    <w:link w:val="Heading2Char"/>
    <w:uiPriority w:val="9"/>
    <w:unhideWhenUsed/>
    <w:qFormat/>
    <w:rsid w:val="008066E7"/>
    <w:pPr>
      <w:pageBreakBefore w:val="0"/>
      <w:numPr>
        <w:ilvl w:val="1"/>
      </w:numPr>
      <w:spacing w:before="240"/>
      <w:outlineLvl w:val="1"/>
    </w:pPr>
    <w:rPr>
      <w:sz w:val="22"/>
    </w:rPr>
  </w:style>
  <w:style w:type="paragraph" w:styleId="Heading3">
    <w:name w:val="heading 3"/>
    <w:basedOn w:val="Heading2"/>
    <w:next w:val="Normal"/>
    <w:link w:val="Heading3Char"/>
    <w:uiPriority w:val="9"/>
    <w:unhideWhenUsed/>
    <w:qFormat/>
    <w:rsid w:val="00BD6292"/>
    <w:pPr>
      <w:numPr>
        <w:ilvl w:val="2"/>
      </w:numPr>
      <w:outlineLvl w:val="2"/>
    </w:pPr>
  </w:style>
  <w:style w:type="paragraph" w:styleId="Heading4">
    <w:name w:val="heading 4"/>
    <w:basedOn w:val="Normal"/>
    <w:next w:val="Normal"/>
    <w:link w:val="Heading4Char"/>
    <w:uiPriority w:val="9"/>
    <w:unhideWhenUsed/>
    <w:qFormat/>
    <w:rsid w:val="00BD629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953B49"/>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2966"/>
  </w:style>
  <w:style w:type="paragraph" w:styleId="Footer">
    <w:name w:val="footer"/>
    <w:basedOn w:val="Normal"/>
    <w:link w:val="FooterChar"/>
    <w:uiPriority w:val="99"/>
    <w:unhideWhenUsed/>
    <w:rsid w:val="008929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2966"/>
  </w:style>
  <w:style w:type="table" w:styleId="TableGrid">
    <w:name w:val="Table Grid"/>
    <w:basedOn w:val="TableNormal"/>
    <w:uiPriority w:val="59"/>
    <w:rsid w:val="00892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line">
    <w:name w:val="Overline"/>
    <w:basedOn w:val="Normal"/>
    <w:link w:val="OverlineZchn"/>
    <w:qFormat/>
    <w:rsid w:val="005F59A9"/>
    <w:pPr>
      <w:jc w:val="right"/>
    </w:pPr>
    <w:rPr>
      <w:sz w:val="24"/>
    </w:rPr>
  </w:style>
  <w:style w:type="paragraph" w:styleId="BalloonText">
    <w:name w:val="Balloon Text"/>
    <w:basedOn w:val="Normal"/>
    <w:link w:val="BalloonTextChar"/>
    <w:uiPriority w:val="99"/>
    <w:semiHidden/>
    <w:unhideWhenUsed/>
    <w:rsid w:val="00DE1A65"/>
    <w:pPr>
      <w:spacing w:after="0" w:line="240" w:lineRule="auto"/>
    </w:pPr>
    <w:rPr>
      <w:rFonts w:ascii="Tahoma" w:hAnsi="Tahoma" w:cs="Tahoma"/>
      <w:sz w:val="16"/>
      <w:szCs w:val="16"/>
    </w:rPr>
  </w:style>
  <w:style w:type="character" w:customStyle="1" w:styleId="OverlineZchn">
    <w:name w:val="Overline Zchn"/>
    <w:link w:val="Overline"/>
    <w:rsid w:val="005F59A9"/>
    <w:rPr>
      <w:rFonts w:ascii="Arial" w:hAnsi="Arial"/>
      <w:sz w:val="24"/>
    </w:rPr>
  </w:style>
  <w:style w:type="character" w:customStyle="1" w:styleId="BalloonTextChar">
    <w:name w:val="Balloon Text Char"/>
    <w:link w:val="BalloonText"/>
    <w:uiPriority w:val="99"/>
    <w:semiHidden/>
    <w:rsid w:val="00DE1A65"/>
    <w:rPr>
      <w:rFonts w:ascii="Tahoma" w:hAnsi="Tahoma" w:cs="Tahoma"/>
      <w:sz w:val="16"/>
      <w:szCs w:val="16"/>
    </w:rPr>
  </w:style>
  <w:style w:type="paragraph" w:customStyle="1" w:styleId="HeadlineArial28pt">
    <w:name w:val="Headline Arial 28pt"/>
    <w:basedOn w:val="Normal"/>
    <w:link w:val="HeadlineArial28ptZchn"/>
    <w:qFormat/>
    <w:rsid w:val="009D1E51"/>
    <w:pPr>
      <w:spacing w:line="680" w:lineRule="exact"/>
    </w:pPr>
    <w:rPr>
      <w:color w:val="003A79"/>
      <w:sz w:val="56"/>
    </w:rPr>
  </w:style>
  <w:style w:type="paragraph" w:customStyle="1" w:styleId="Untertitel18pt">
    <w:name w:val="Untertitel 18pt"/>
    <w:basedOn w:val="Normal"/>
    <w:link w:val="Untertitel18ptZchn"/>
    <w:qFormat/>
    <w:rsid w:val="00596136"/>
    <w:pPr>
      <w:spacing w:before="440" w:after="0" w:line="440" w:lineRule="exact"/>
    </w:pPr>
    <w:rPr>
      <w:color w:val="003A79"/>
      <w:sz w:val="36"/>
    </w:rPr>
  </w:style>
  <w:style w:type="character" w:customStyle="1" w:styleId="HeadlineArial28ptZchn">
    <w:name w:val="Headline Arial 28pt Zchn"/>
    <w:link w:val="HeadlineArial28pt"/>
    <w:rsid w:val="009D1E51"/>
    <w:rPr>
      <w:rFonts w:ascii="Arial" w:hAnsi="Arial"/>
      <w:color w:val="003A79"/>
      <w:sz w:val="56"/>
    </w:rPr>
  </w:style>
  <w:style w:type="paragraph" w:customStyle="1" w:styleId="Herausgeber">
    <w:name w:val="Herausgeber"/>
    <w:basedOn w:val="Normal"/>
    <w:link w:val="HerausgeberZchn"/>
    <w:qFormat/>
    <w:rsid w:val="00FE19DC"/>
    <w:pPr>
      <w:spacing w:after="0" w:line="440" w:lineRule="exact"/>
    </w:pPr>
    <w:rPr>
      <w:noProof/>
      <w:color w:val="003A79"/>
      <w:sz w:val="24"/>
      <w:lang w:eastAsia="de-DE"/>
    </w:rPr>
  </w:style>
  <w:style w:type="character" w:customStyle="1" w:styleId="Untertitel18ptZchn">
    <w:name w:val="Untertitel 18pt Zchn"/>
    <w:link w:val="Untertitel18pt"/>
    <w:rsid w:val="00596136"/>
    <w:rPr>
      <w:rFonts w:ascii="Arial" w:hAnsi="Arial"/>
      <w:color w:val="003A79"/>
      <w:sz w:val="36"/>
    </w:rPr>
  </w:style>
  <w:style w:type="character" w:customStyle="1" w:styleId="Heading1Char">
    <w:name w:val="Heading 1 Char"/>
    <w:link w:val="Heading1"/>
    <w:uiPriority w:val="9"/>
    <w:rsid w:val="008066E7"/>
    <w:rPr>
      <w:rFonts w:eastAsia="Times New Roman"/>
      <w:b/>
      <w:bCs/>
      <w:sz w:val="28"/>
      <w:szCs w:val="28"/>
      <w:lang w:eastAsia="en-US"/>
    </w:rPr>
  </w:style>
  <w:style w:type="character" w:customStyle="1" w:styleId="HerausgeberZchn">
    <w:name w:val="Herausgeber Zchn"/>
    <w:link w:val="Herausgeber"/>
    <w:rsid w:val="00FE19DC"/>
    <w:rPr>
      <w:rFonts w:ascii="Arial" w:hAnsi="Arial"/>
      <w:noProof/>
      <w:color w:val="003A79"/>
      <w:sz w:val="24"/>
      <w:lang w:eastAsia="de-DE"/>
    </w:rPr>
  </w:style>
  <w:style w:type="character" w:customStyle="1" w:styleId="Heading3Char">
    <w:name w:val="Heading 3 Char"/>
    <w:link w:val="Heading3"/>
    <w:uiPriority w:val="9"/>
    <w:rsid w:val="00BD6292"/>
    <w:rPr>
      <w:rFonts w:eastAsia="Times New Roman"/>
      <w:b/>
      <w:bCs/>
      <w:sz w:val="22"/>
      <w:szCs w:val="28"/>
      <w:lang w:eastAsia="en-US"/>
    </w:rPr>
  </w:style>
  <w:style w:type="character" w:customStyle="1" w:styleId="Heading2Char">
    <w:name w:val="Heading 2 Char"/>
    <w:link w:val="Heading2"/>
    <w:uiPriority w:val="9"/>
    <w:rsid w:val="008066E7"/>
    <w:rPr>
      <w:rFonts w:eastAsia="Times New Roman"/>
      <w:b/>
      <w:bCs/>
      <w:sz w:val="22"/>
      <w:szCs w:val="28"/>
      <w:lang w:eastAsia="en-US"/>
    </w:rPr>
  </w:style>
  <w:style w:type="paragraph" w:styleId="TOCHeading">
    <w:name w:val="TOC Heading"/>
    <w:basedOn w:val="Heading1"/>
    <w:next w:val="Normal"/>
    <w:uiPriority w:val="39"/>
    <w:unhideWhenUsed/>
    <w:qFormat/>
    <w:rsid w:val="00920F75"/>
    <w:pPr>
      <w:numPr>
        <w:numId w:val="0"/>
      </w:numPr>
      <w:outlineLvl w:val="9"/>
    </w:pPr>
  </w:style>
  <w:style w:type="paragraph" w:styleId="TOC1">
    <w:name w:val="toc 1"/>
    <w:basedOn w:val="Normal"/>
    <w:next w:val="Normal"/>
    <w:autoRedefine/>
    <w:uiPriority w:val="39"/>
    <w:unhideWhenUsed/>
    <w:rsid w:val="0095724B"/>
    <w:pPr>
      <w:tabs>
        <w:tab w:val="left" w:pos="9214"/>
      </w:tabs>
      <w:spacing w:before="240" w:after="100"/>
      <w:ind w:left="2268" w:hanging="1134"/>
    </w:pPr>
    <w:rPr>
      <w:b/>
      <w:noProof/>
    </w:rPr>
  </w:style>
  <w:style w:type="paragraph" w:styleId="TOC2">
    <w:name w:val="toc 2"/>
    <w:basedOn w:val="Normal"/>
    <w:next w:val="Normal"/>
    <w:autoRedefine/>
    <w:uiPriority w:val="39"/>
    <w:unhideWhenUsed/>
    <w:rsid w:val="00936C9C"/>
    <w:pPr>
      <w:tabs>
        <w:tab w:val="left" w:pos="9214"/>
      </w:tabs>
      <w:spacing w:before="120" w:after="100"/>
      <w:ind w:left="851" w:hanging="851"/>
    </w:pPr>
    <w:rPr>
      <w:noProof/>
      <w:szCs w:val="18"/>
    </w:rPr>
  </w:style>
  <w:style w:type="paragraph" w:styleId="TOC3">
    <w:name w:val="toc 3"/>
    <w:basedOn w:val="Normal"/>
    <w:next w:val="Normal"/>
    <w:autoRedefine/>
    <w:uiPriority w:val="39"/>
    <w:unhideWhenUsed/>
    <w:rsid w:val="00936C9C"/>
    <w:pPr>
      <w:tabs>
        <w:tab w:val="left" w:pos="9214"/>
      </w:tabs>
      <w:spacing w:after="100"/>
      <w:ind w:left="851" w:hanging="851"/>
    </w:pPr>
  </w:style>
  <w:style w:type="character" w:styleId="Hyperlink">
    <w:name w:val="Hyperlink"/>
    <w:uiPriority w:val="99"/>
    <w:unhideWhenUsed/>
    <w:rsid w:val="00920F75"/>
    <w:rPr>
      <w:color w:val="0000FF"/>
      <w:u w:val="single"/>
    </w:rPr>
  </w:style>
  <w:style w:type="paragraph" w:styleId="ListParagraph">
    <w:name w:val="List Paragraph"/>
    <w:basedOn w:val="Normal"/>
    <w:uiPriority w:val="34"/>
    <w:qFormat/>
    <w:rsid w:val="00D76405"/>
    <w:pPr>
      <w:ind w:left="720"/>
      <w:contextualSpacing/>
    </w:pPr>
  </w:style>
  <w:style w:type="table" w:customStyle="1" w:styleId="OstfaliaTabelle">
    <w:name w:val="Ostfalia_Tabelle"/>
    <w:basedOn w:val="TableNormal"/>
    <w:uiPriority w:val="99"/>
    <w:rsid w:val="00DA4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cPr>
        <w:shd w:val="clear" w:color="auto" w:fill="BFBFBF"/>
      </w:tcPr>
    </w:tblStylePr>
  </w:style>
  <w:style w:type="table" w:customStyle="1" w:styleId="HelleListe-Akzent11">
    <w:name w:val="Helle Liste - Akzent 11"/>
    <w:basedOn w:val="TableNormal"/>
    <w:uiPriority w:val="61"/>
    <w:rsid w:val="000C59B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BD6292"/>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953B49"/>
    <w:pPr>
      <w:spacing w:after="200" w:line="240" w:lineRule="auto"/>
    </w:pPr>
    <w:rPr>
      <w:b/>
      <w:bCs/>
      <w:sz w:val="18"/>
      <w:szCs w:val="18"/>
    </w:rPr>
  </w:style>
  <w:style w:type="paragraph" w:customStyle="1" w:styleId="EinfAbs">
    <w:name w:val="[Einf. Abs.]"/>
    <w:basedOn w:val="Normal"/>
    <w:uiPriority w:val="99"/>
    <w:rsid w:val="00C45539"/>
    <w:pPr>
      <w:autoSpaceDE w:val="0"/>
      <w:autoSpaceDN w:val="0"/>
      <w:adjustRightInd w:val="0"/>
      <w:spacing w:after="0" w:line="288" w:lineRule="auto"/>
      <w:textAlignment w:val="center"/>
    </w:pPr>
    <w:rPr>
      <w:rFonts w:ascii="Minion Pro" w:hAnsi="Minion Pro" w:cs="Minion Pro"/>
      <w:color w:val="000000"/>
      <w:sz w:val="24"/>
      <w:szCs w:val="24"/>
      <w:lang w:eastAsia="de-DE"/>
    </w:rPr>
  </w:style>
  <w:style w:type="character" w:customStyle="1" w:styleId="Heading5Char">
    <w:name w:val="Heading 5 Char"/>
    <w:basedOn w:val="DefaultParagraphFont"/>
    <w:link w:val="Heading5"/>
    <w:uiPriority w:val="9"/>
    <w:semiHidden/>
    <w:rsid w:val="00953B49"/>
    <w:rPr>
      <w:rFonts w:asciiTheme="majorHAnsi" w:eastAsiaTheme="majorEastAsia" w:hAnsiTheme="majorHAnsi" w:cstheme="majorBidi"/>
      <w:szCs w:val="22"/>
      <w:lang w:eastAsia="en-US"/>
    </w:rPr>
  </w:style>
  <w:style w:type="character" w:styleId="IntenseEmphasis">
    <w:name w:val="Intense Emphasis"/>
    <w:basedOn w:val="DefaultParagraphFont"/>
    <w:uiPriority w:val="21"/>
    <w:qFormat/>
    <w:rsid w:val="00953B49"/>
    <w:rPr>
      <w:i/>
      <w:iCs/>
      <w:color w:val="auto"/>
    </w:rPr>
  </w:style>
  <w:style w:type="paragraph" w:styleId="IntenseQuote">
    <w:name w:val="Intense Quote"/>
    <w:basedOn w:val="Normal"/>
    <w:next w:val="Normal"/>
    <w:link w:val="IntenseQuoteChar"/>
    <w:uiPriority w:val="30"/>
    <w:qFormat/>
    <w:rsid w:val="00953B4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53B49"/>
    <w:rPr>
      <w:i/>
      <w:iCs/>
      <w:szCs w:val="22"/>
      <w:lang w:eastAsia="en-US"/>
    </w:rPr>
  </w:style>
  <w:style w:type="character" w:styleId="IntenseReference">
    <w:name w:val="Intense Reference"/>
    <w:basedOn w:val="DefaultParagraphFont"/>
    <w:uiPriority w:val="32"/>
    <w:qFormat/>
    <w:rsid w:val="00953B49"/>
    <w:rPr>
      <w:b/>
      <w:bCs/>
      <w:smallCaps/>
      <w:color w:val="auto"/>
      <w:spacing w:val="5"/>
    </w:rPr>
  </w:style>
  <w:style w:type="character" w:styleId="UnresolvedMention">
    <w:name w:val="Unresolved Mention"/>
    <w:basedOn w:val="DefaultParagraphFont"/>
    <w:uiPriority w:val="99"/>
    <w:semiHidden/>
    <w:unhideWhenUsed/>
    <w:rsid w:val="00197007"/>
    <w:rPr>
      <w:color w:val="605E5C"/>
      <w:shd w:val="clear" w:color="auto" w:fill="E1DFDD"/>
    </w:rPr>
  </w:style>
  <w:style w:type="character" w:styleId="Strong">
    <w:name w:val="Strong"/>
    <w:basedOn w:val="DefaultParagraphFont"/>
    <w:uiPriority w:val="22"/>
    <w:qFormat/>
    <w:rsid w:val="003C4264"/>
    <w:rPr>
      <w:b/>
      <w:bCs/>
    </w:rPr>
  </w:style>
  <w:style w:type="character" w:styleId="FollowedHyperlink">
    <w:name w:val="FollowedHyperlink"/>
    <w:basedOn w:val="DefaultParagraphFont"/>
    <w:uiPriority w:val="99"/>
    <w:semiHidden/>
    <w:unhideWhenUsed/>
    <w:rsid w:val="00FC3A69"/>
    <w:rPr>
      <w:color w:val="800080" w:themeColor="followedHyperlink"/>
      <w:u w:val="single"/>
    </w:rPr>
  </w:style>
  <w:style w:type="paragraph" w:styleId="TableofFigures">
    <w:name w:val="table of figures"/>
    <w:basedOn w:val="Normal"/>
    <w:next w:val="Normal"/>
    <w:uiPriority w:val="99"/>
    <w:unhideWhenUsed/>
    <w:rsid w:val="003B0570"/>
    <w:pPr>
      <w:spacing w:after="0"/>
    </w:pPr>
  </w:style>
  <w:style w:type="character" w:customStyle="1" w:styleId="inf-headline">
    <w:name w:val="inf-headline"/>
    <w:basedOn w:val="DefaultParagraphFont"/>
    <w:rsid w:val="00875C83"/>
  </w:style>
  <w:style w:type="paragraph" w:styleId="FootnoteText">
    <w:name w:val="footnote text"/>
    <w:basedOn w:val="Normal"/>
    <w:link w:val="FootnoteTextChar"/>
    <w:uiPriority w:val="99"/>
    <w:semiHidden/>
    <w:unhideWhenUsed/>
    <w:rsid w:val="00504B1E"/>
    <w:pPr>
      <w:spacing w:after="0" w:line="240" w:lineRule="auto"/>
    </w:pPr>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semiHidden/>
    <w:rsid w:val="00504B1E"/>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504B1E"/>
    <w:rPr>
      <w:vertAlign w:val="superscript"/>
    </w:rPr>
  </w:style>
  <w:style w:type="table" w:styleId="PlainTable2">
    <w:name w:val="Plain Table 2"/>
    <w:basedOn w:val="TableNormal"/>
    <w:uiPriority w:val="42"/>
    <w:rsid w:val="00504B1E"/>
    <w:rPr>
      <w:rFonts w:asciiTheme="minorHAnsi" w:eastAsiaTheme="minorHAnsi" w:hAnsiTheme="minorHAnsi" w:cstheme="minorBidi"/>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converted-space">
    <w:name w:val="apple-converted-space"/>
    <w:basedOn w:val="DefaultParagraphFont"/>
    <w:rsid w:val="00FB08A7"/>
  </w:style>
  <w:style w:type="paragraph" w:styleId="NormalWeb">
    <w:name w:val="Normal (Web)"/>
    <w:basedOn w:val="Normal"/>
    <w:uiPriority w:val="99"/>
    <w:semiHidden/>
    <w:unhideWhenUsed/>
    <w:rsid w:val="009666F5"/>
    <w:pPr>
      <w:spacing w:before="100" w:beforeAutospacing="1" w:after="100" w:afterAutospacing="1" w:line="240" w:lineRule="auto"/>
    </w:pPr>
    <w:rPr>
      <w:rFonts w:ascii="Times New Roman" w:eastAsia="Times New Roman" w:hAnsi="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6222">
      <w:bodyDiv w:val="1"/>
      <w:marLeft w:val="0"/>
      <w:marRight w:val="0"/>
      <w:marTop w:val="0"/>
      <w:marBottom w:val="0"/>
      <w:divBdr>
        <w:top w:val="none" w:sz="0" w:space="0" w:color="auto"/>
        <w:left w:val="none" w:sz="0" w:space="0" w:color="auto"/>
        <w:bottom w:val="none" w:sz="0" w:space="0" w:color="auto"/>
        <w:right w:val="none" w:sz="0" w:space="0" w:color="auto"/>
      </w:divBdr>
    </w:div>
    <w:div w:id="901797296">
      <w:bodyDiv w:val="1"/>
      <w:marLeft w:val="0"/>
      <w:marRight w:val="0"/>
      <w:marTop w:val="0"/>
      <w:marBottom w:val="0"/>
      <w:divBdr>
        <w:top w:val="none" w:sz="0" w:space="0" w:color="auto"/>
        <w:left w:val="none" w:sz="0" w:space="0" w:color="auto"/>
        <w:bottom w:val="none" w:sz="0" w:space="0" w:color="auto"/>
        <w:right w:val="none" w:sz="0" w:space="0" w:color="auto"/>
      </w:divBdr>
    </w:div>
    <w:div w:id="1530024628">
      <w:bodyDiv w:val="1"/>
      <w:marLeft w:val="0"/>
      <w:marRight w:val="0"/>
      <w:marTop w:val="0"/>
      <w:marBottom w:val="0"/>
      <w:divBdr>
        <w:top w:val="none" w:sz="0" w:space="0" w:color="auto"/>
        <w:left w:val="none" w:sz="0" w:space="0" w:color="auto"/>
        <w:bottom w:val="none" w:sz="0" w:space="0" w:color="auto"/>
        <w:right w:val="none" w:sz="0" w:space="0" w:color="auto"/>
      </w:divBdr>
    </w:div>
    <w:div w:id="1795446266">
      <w:bodyDiv w:val="1"/>
      <w:marLeft w:val="0"/>
      <w:marRight w:val="0"/>
      <w:marTop w:val="0"/>
      <w:marBottom w:val="0"/>
      <w:divBdr>
        <w:top w:val="none" w:sz="0" w:space="0" w:color="auto"/>
        <w:left w:val="none" w:sz="0" w:space="0" w:color="auto"/>
        <w:bottom w:val="none" w:sz="0" w:space="0" w:color="auto"/>
        <w:right w:val="none" w:sz="0" w:space="0" w:color="auto"/>
      </w:divBdr>
    </w:div>
    <w:div w:id="1884905224">
      <w:bodyDiv w:val="1"/>
      <w:marLeft w:val="0"/>
      <w:marRight w:val="0"/>
      <w:marTop w:val="0"/>
      <w:marBottom w:val="0"/>
      <w:divBdr>
        <w:top w:val="none" w:sz="0" w:space="0" w:color="auto"/>
        <w:left w:val="none" w:sz="0" w:space="0" w:color="auto"/>
        <w:bottom w:val="none" w:sz="0" w:space="0" w:color="auto"/>
        <w:right w:val="none" w:sz="0" w:space="0" w:color="auto"/>
      </w:divBdr>
    </w:div>
    <w:div w:id="21239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OF_Vorlage_Abschlussarbeit_Studies_WF.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A880-31EC-4164-9832-0D22F5F3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C:\Users\SEBAST~1\AppData\Local\Temp\OF_Vorlage_Abschlussarbeit_Studies_WF.dotx</Template>
  <TotalTime>89</TotalTime>
  <Pages>9</Pages>
  <Words>2614</Words>
  <Characters>14900</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Ostfalia</Company>
  <LinksUpToDate>false</LinksUpToDate>
  <CharactersWithSpaces>17480</CharactersWithSpaces>
  <SharedDoc>false</SharedDoc>
  <HLinks>
    <vt:vector size="42" baseType="variant">
      <vt:variant>
        <vt:i4>1966140</vt:i4>
      </vt:variant>
      <vt:variant>
        <vt:i4>38</vt:i4>
      </vt:variant>
      <vt:variant>
        <vt:i4>0</vt:i4>
      </vt:variant>
      <vt:variant>
        <vt:i4>5</vt:i4>
      </vt:variant>
      <vt:variant>
        <vt:lpwstr/>
      </vt:variant>
      <vt:variant>
        <vt:lpwstr>_Toc293494400</vt:lpwstr>
      </vt:variant>
      <vt:variant>
        <vt:i4>1507387</vt:i4>
      </vt:variant>
      <vt:variant>
        <vt:i4>32</vt:i4>
      </vt:variant>
      <vt:variant>
        <vt:i4>0</vt:i4>
      </vt:variant>
      <vt:variant>
        <vt:i4>5</vt:i4>
      </vt:variant>
      <vt:variant>
        <vt:lpwstr/>
      </vt:variant>
      <vt:variant>
        <vt:lpwstr>_Toc293494399</vt:lpwstr>
      </vt:variant>
      <vt:variant>
        <vt:i4>1507387</vt:i4>
      </vt:variant>
      <vt:variant>
        <vt:i4>26</vt:i4>
      </vt:variant>
      <vt:variant>
        <vt:i4>0</vt:i4>
      </vt:variant>
      <vt:variant>
        <vt:i4>5</vt:i4>
      </vt:variant>
      <vt:variant>
        <vt:lpwstr/>
      </vt:variant>
      <vt:variant>
        <vt:lpwstr>_Toc293494398</vt:lpwstr>
      </vt:variant>
      <vt:variant>
        <vt:i4>1507387</vt:i4>
      </vt:variant>
      <vt:variant>
        <vt:i4>20</vt:i4>
      </vt:variant>
      <vt:variant>
        <vt:i4>0</vt:i4>
      </vt:variant>
      <vt:variant>
        <vt:i4>5</vt:i4>
      </vt:variant>
      <vt:variant>
        <vt:lpwstr/>
      </vt:variant>
      <vt:variant>
        <vt:lpwstr>_Toc293494397</vt:lpwstr>
      </vt:variant>
      <vt:variant>
        <vt:i4>1507387</vt:i4>
      </vt:variant>
      <vt:variant>
        <vt:i4>14</vt:i4>
      </vt:variant>
      <vt:variant>
        <vt:i4>0</vt:i4>
      </vt:variant>
      <vt:variant>
        <vt:i4>5</vt:i4>
      </vt:variant>
      <vt:variant>
        <vt:lpwstr/>
      </vt:variant>
      <vt:variant>
        <vt:lpwstr>_Toc293494396</vt:lpwstr>
      </vt:variant>
      <vt:variant>
        <vt:i4>1507387</vt:i4>
      </vt:variant>
      <vt:variant>
        <vt:i4>8</vt:i4>
      </vt:variant>
      <vt:variant>
        <vt:i4>0</vt:i4>
      </vt:variant>
      <vt:variant>
        <vt:i4>5</vt:i4>
      </vt:variant>
      <vt:variant>
        <vt:lpwstr/>
      </vt:variant>
      <vt:variant>
        <vt:lpwstr>_Toc293494395</vt:lpwstr>
      </vt:variant>
      <vt:variant>
        <vt:i4>1507387</vt:i4>
      </vt:variant>
      <vt:variant>
        <vt:i4>2</vt:i4>
      </vt:variant>
      <vt:variant>
        <vt:i4>0</vt:i4>
      </vt:variant>
      <vt:variant>
        <vt:i4>5</vt:i4>
      </vt:variant>
      <vt:variant>
        <vt:lpwstr/>
      </vt:variant>
      <vt:variant>
        <vt:lpwstr>_Toc293494394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Lennart Schrader</cp:lastModifiedBy>
  <cp:revision>9</cp:revision>
  <cp:lastPrinted>2020-06-15T14:52:00Z</cp:lastPrinted>
  <dcterms:created xsi:type="dcterms:W3CDTF">2021-05-30T19:56:00Z</dcterms:created>
  <dcterms:modified xsi:type="dcterms:W3CDTF">2021-05-30T22:01:00Z</dcterms:modified>
</cp:coreProperties>
</file>